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title-page"/>
      <w:bookmarkEnd w:id="0"/>
      <w:r>
        <w:rPr/>
        <w:t>Title page</w:t>
      </w:r>
    </w:p>
    <w:p>
      <w:pPr>
        <w:pStyle w:val="Normal"/>
        <w:rPr/>
      </w:pPr>
      <w:r>
        <w:rPr/>
        <w:t xml:space="preserve">Title: Total non-esterified fatty acids, </w:t>
      </w:r>
      <w:commentRangeStart w:id="0"/>
      <w:r>
        <w:rPr/>
        <w:t>but not composition</w:t>
      </w:r>
      <w:commentRangeEnd w:id="0"/>
      <w:r>
        <w:rPr/>
      </w:r>
      <w:r>
        <w:rPr/>
        <w:commentReference w:id="0"/>
      </w:r>
      <w:r>
        <w:rPr/>
        <w:t>, predict progression in beta-cell dysfunction: The Prospective Metabolism and Islet Cell Evaluation (PROMISE) cohort</w:t>
      </w:r>
    </w:p>
    <w:p>
      <w:pPr>
        <w:pStyle w:val="TextBody"/>
        <w:rPr/>
      </w:pPr>
      <w:r>
        <w:rPr/>
        <w:t>Running title: NEFA and the pathogenesis of diabetes</w:t>
      </w:r>
    </w:p>
    <w:p>
      <w:pPr>
        <w:pStyle w:val="TextBody"/>
        <w:rPr/>
      </w:pPr>
      <w:r>
        <w:rPr/>
        <w:t>Author: Luke W. Johnston, Stewart Harris, Ravi Retnakaran, Bernard Zinman, Zhen Liu</w:t>
      </w:r>
      <w:commentRangeStart w:id="1"/>
      <w:r>
        <w:rPr/>
        <w:t xml:space="preserve">, </w:t>
      </w:r>
      <w:commentRangeEnd w:id="1"/>
      <w:r>
        <w:rPr/>
      </w:r>
      <w:r>
        <w:rPr/>
        <w:commentReference w:id="1"/>
      </w:r>
      <w:r>
        <w:rPr/>
        <w:t>Richard P. Bazinet, Anthony J. Hanley</w:t>
      </w:r>
    </w:p>
    <w:p>
      <w:pPr>
        <w:pStyle w:val="TextBody"/>
        <w:rPr/>
      </w:pPr>
      <w:r>
        <w:rPr/>
        <w:t>Affiliation:</w:t>
      </w:r>
    </w:p>
    <w:p>
      <w:pPr>
        <w:pStyle w:val="TextBody"/>
        <w:rPr/>
      </w:pPr>
      <w:r>
        <w:rPr/>
        <w:t>Corresponding author:</w:t>
      </w:r>
    </w:p>
    <w:p>
      <w:pPr>
        <w:pStyle w:val="Compact"/>
        <w:numPr>
          <w:ilvl w:val="0"/>
          <w:numId w:val="1"/>
        </w:numPr>
        <w:rPr/>
      </w:pPr>
      <w:r>
        <w:rPr/>
        <w:t>Name: Anthony J. Hanley</w:t>
      </w:r>
    </w:p>
    <w:p>
      <w:pPr>
        <w:pStyle w:val="Compact"/>
        <w:numPr>
          <w:ilvl w:val="0"/>
          <w:numId w:val="1"/>
        </w:numPr>
        <w:rPr/>
      </w:pPr>
      <w:r>
        <w:rPr/>
        <w:t>Current address:</w:t>
      </w:r>
    </w:p>
    <w:p>
      <w:pPr>
        <w:pStyle w:val="Compact"/>
        <w:numPr>
          <w:ilvl w:val="0"/>
          <w:numId w:val="1"/>
        </w:numPr>
        <w:rPr/>
      </w:pPr>
      <w:r>
        <w:rPr/>
        <w:t>Phone number:</w:t>
      </w:r>
    </w:p>
    <w:p>
      <w:pPr>
        <w:pStyle w:val="Compact"/>
        <w:numPr>
          <w:ilvl w:val="0"/>
          <w:numId w:val="1"/>
        </w:numPr>
        <w:rPr/>
      </w:pPr>
      <w:r>
        <w:rPr/>
        <w:t>Fax number:</w:t>
      </w:r>
    </w:p>
    <w:p>
      <w:pPr>
        <w:pStyle w:val="Compact"/>
        <w:numPr>
          <w:ilvl w:val="0"/>
          <w:numId w:val="1"/>
        </w:numPr>
        <w:rPr>
          <w:rStyle w:val="InternetLink"/>
        </w:rPr>
      </w:pPr>
      <w:r>
        <w:rPr/>
        <w:t xml:space="preserve">Email: </w:t>
      </w:r>
      <w:hyperlink r:id="rId2">
        <w:r>
          <w:rPr>
            <w:rStyle w:val="InternetLink"/>
          </w:rPr>
          <w:t>anthony.hanley@utoronto.ca</w:t>
        </w:r>
      </w:hyperlink>
    </w:p>
    <w:p>
      <w:pPr>
        <w:pStyle w:val="Normal"/>
        <w:rPr/>
      </w:pPr>
      <w:r>
        <w:rPr/>
        <w:t>Word count: 3527 / 4000</w:t>
      </w:r>
    </w:p>
    <w:p>
      <w:pPr>
        <w:pStyle w:val="TextBody"/>
        <w:rPr/>
      </w:pPr>
      <w:r>
        <w:rPr/>
        <w:t>Table and figure count: 3 / 4</w:t>
      </w:r>
    </w:p>
    <w:p>
      <w:pPr>
        <w:pStyle w:val="Heading1"/>
        <w:rPr/>
      </w:pPr>
      <w:bookmarkStart w:id="1" w:name="abstract"/>
      <w:bookmarkEnd w:id="1"/>
      <w:r>
        <w:rPr/>
        <w:t>Abstract</w:t>
      </w:r>
    </w:p>
    <w:p>
      <w:pPr>
        <w:pStyle w:val="Normal"/>
        <w:rPr/>
      </w:pPr>
      <w:r>
        <w:rPr/>
        <w:t>Objective:</w:t>
      </w:r>
    </w:p>
    <w:p>
      <w:pPr>
        <w:pStyle w:val="TextBody"/>
        <w:rPr/>
      </w:pPr>
      <w:r>
        <w:rPr/>
        <w:t>Research Design and Methods:</w:t>
      </w:r>
    </w:p>
    <w:p>
      <w:pPr>
        <w:pStyle w:val="TextBody"/>
        <w:rPr/>
      </w:pPr>
      <w:r>
        <w:rPr/>
        <w:t>Results:</w:t>
      </w:r>
    </w:p>
    <w:p>
      <w:pPr>
        <w:pStyle w:val="TextBody"/>
        <w:rPr/>
      </w:pPr>
      <w:r>
        <w:rPr/>
        <w:t>Conclusions:</w:t>
      </w:r>
    </w:p>
    <w:p>
      <w:pPr>
        <w:pStyle w:val="Heading1"/>
        <w:rPr/>
      </w:pPr>
      <w:bookmarkStart w:id="2" w:name="background"/>
      <w:bookmarkEnd w:id="2"/>
      <w:r>
        <w:rPr/>
        <w:t>Background</w:t>
      </w:r>
    </w:p>
    <w:p>
      <w:pPr>
        <w:pStyle w:val="Normal"/>
        <w:rPr/>
      </w:pPr>
      <w:r>
        <w:rPr/>
        <w:t>Total non-esterified fatty acids (NEFA) have been well documented to influence the pathogenesis of type 2 diabetes mellitus. Experimental work has shown that exposure to high concentrations of NEFA can induce insulin resistance in insulin-sensitive tissue</w:t>
      </w:r>
      <w:ins w:id="0" w:author="Tony" w:date="2016-04-22T10:28:00Z">
        <w:r>
          <w:rPr/>
          <w:t>s</w:t>
        </w:r>
      </w:ins>
      <w:r>
        <w:rPr/>
        <w:t xml:space="preserve"> such as </w:t>
      </w:r>
      <w:del w:id="1" w:author="Tony" w:date="2016-04-22T10:29:00Z">
        <w:r>
          <w:rPr/>
          <w:delText xml:space="preserve">the </w:delText>
        </w:r>
      </w:del>
      <w:r>
        <w:rPr/>
        <w:t xml:space="preserve">muscle </w:t>
      </w:r>
      <w:del w:id="2" w:author="Tony" w:date="2016-04-22T13:40:00Z">
        <w:r>
          <w:rPr/>
          <w:delText xml:space="preserve">or </w:delText>
        </w:r>
      </w:del>
      <w:ins w:id="3" w:author="Tony" w:date="2016-04-22T13:40:00Z">
        <w:r>
          <w:rPr/>
          <w:t xml:space="preserve">and </w:t>
        </w:r>
      </w:ins>
      <w:r>
        <w:rPr/>
        <w:t>liver</w:t>
      </w:r>
      <w:ins w:id="4" w:author="Tony" w:date="2016-04-22T10:29:00Z">
        <w:r>
          <w:rPr/>
          <w:t>,</w:t>
        </w:r>
      </w:ins>
      <w:r>
        <w:rPr/>
        <w:t xml:space="preserve"> and</w:t>
      </w:r>
      <w:ins w:id="5" w:author="Tony" w:date="2016-04-22T13:40:00Z">
        <w:r>
          <w:rPr/>
          <w:t xml:space="preserve"> in addition can</w:t>
        </w:r>
      </w:ins>
      <w:r>
        <w:rPr/>
        <w:t xml:space="preserve"> impair </w:t>
      </w:r>
      <w:ins w:id="6" w:author="Tony" w:date="2016-04-22T13:40:00Z">
        <w:r>
          <w:rPr/>
          <w:t xml:space="preserve">pancreatic </w:t>
        </w:r>
      </w:ins>
      <w:r>
        <w:rPr/>
        <w:t>beta-cell production of insulin (1,2). Epidemiological and clinical studies have</w:t>
      </w:r>
      <w:del w:id="7" w:author="Tony" w:date="2016-04-22T13:57:00Z">
        <w:r>
          <w:rPr/>
          <w:delText xml:space="preserve"> </w:delText>
        </w:r>
      </w:del>
      <w:del w:id="8" w:author="Tony" w:date="2016-04-22T10:29:00Z">
        <w:r>
          <w:rPr/>
          <w:delText>observed similar</w:delText>
        </w:r>
      </w:del>
      <w:ins w:id="9" w:author="Tony" w:date="2016-04-22T10:29:00Z">
        <w:r>
          <w:rPr/>
          <w:t xml:space="preserve"> reported concordant</w:t>
        </w:r>
      </w:ins>
      <w:r>
        <w:rPr/>
        <w:t xml:space="preserve"> findings, showing </w:t>
      </w:r>
      <w:ins w:id="10" w:author="Tony" w:date="2016-04-22T13:57:00Z">
        <w:r>
          <w:rPr/>
          <w:t xml:space="preserve">in particular </w:t>
        </w:r>
      </w:ins>
      <w:r>
        <w:rPr/>
        <w:t xml:space="preserve">that elevated total plasma NEFA associates with </w:t>
      </w:r>
      <w:ins w:id="11" w:author="Tony" w:date="2016-04-22T10:29:00Z">
        <w:r>
          <w:rPr/>
          <w:t xml:space="preserve">increased </w:t>
        </w:r>
      </w:ins>
      <w:r>
        <w:rPr/>
        <w:t xml:space="preserve">risk for </w:t>
      </w:r>
      <w:ins w:id="12" w:author="Tony" w:date="2016-04-22T10:30:00Z">
        <w:r>
          <w:rPr/>
          <w:t xml:space="preserve">incident type 2 </w:t>
        </w:r>
      </w:ins>
      <w:r>
        <w:rPr/>
        <w:t>diabetes (3,4).</w:t>
      </w:r>
    </w:p>
    <w:p>
      <w:pPr>
        <w:pStyle w:val="TextBody"/>
        <w:rPr/>
      </w:pPr>
      <w:r>
        <w:rPr/>
        <w:t xml:space="preserve">Much of the previous experimental work </w:t>
      </w:r>
      <w:ins w:id="13" w:author="Tony" w:date="2016-04-22T10:30:00Z">
        <w:r>
          <w:rPr/>
          <w:t xml:space="preserve">on the role of NEFA in type 2 diabetes </w:t>
        </w:r>
      </w:ins>
      <w:del w:id="14" w:author="Tony" w:date="2016-04-22T10:31:00Z">
        <w:r>
          <w:rPr/>
          <w:delText xml:space="preserve">frequently use </w:delText>
        </w:r>
      </w:del>
      <w:ins w:id="15" w:author="Tony" w:date="2016-04-22T10:31:00Z">
        <w:r>
          <w:rPr/>
          <w:t xml:space="preserve">utilized </w:t>
        </w:r>
      </w:ins>
      <w:ins w:id="16" w:author="Tony" w:date="2016-04-22T10:32:00Z">
        <w:r>
          <w:rPr/>
          <w:t>individual</w:t>
        </w:r>
      </w:ins>
      <w:ins w:id="17" w:author="Tony" w:date="2016-04-22T10:31:00Z">
        <w:r>
          <w:rPr/>
          <w:t xml:space="preserve"> </w:t>
        </w:r>
      </w:ins>
      <w:r>
        <w:rPr/>
        <w:t>fatty acid</w:t>
      </w:r>
      <w:ins w:id="18" w:author="Tony" w:date="2016-04-22T10:31:00Z">
        <w:r>
          <w:rPr/>
          <w:t xml:space="preserve"> </w:t>
        </w:r>
      </w:ins>
      <w:r>
        <w:rPr/>
        <w:t>s</w:t>
      </w:r>
      <w:ins w:id="19" w:author="Tony" w:date="2016-04-22T10:31:00Z">
        <w:r>
          <w:rPr/>
          <w:t>pecies</w:t>
        </w:r>
      </w:ins>
      <w:r>
        <w:rPr/>
        <w:t xml:space="preserve"> such as palmitic acid (16:0) or oleic acid (18:1n-9), or </w:t>
      </w:r>
      <w:ins w:id="20" w:author="Tony" w:date="2016-04-22T10:31:00Z">
        <w:r>
          <w:rPr/>
          <w:t>alternatively</w:t>
        </w:r>
      </w:ins>
      <w:ins w:id="21" w:author="Tony" w:date="2016-04-22T13:42:00Z">
        <w:r>
          <w:rPr/>
          <w:t>,</w:t>
        </w:r>
      </w:ins>
      <w:ins w:id="22" w:author="Tony" w:date="2016-04-22T10:31:00Z">
        <w:r>
          <w:rPr/>
          <w:t xml:space="preserve"> </w:t>
        </w:r>
      </w:ins>
      <w:r>
        <w:rPr/>
        <w:t>use</w:t>
      </w:r>
      <w:ins w:id="23" w:author="Tony" w:date="2016-04-22T10:32:00Z">
        <w:r>
          <w:rPr/>
          <w:t>d</w:t>
        </w:r>
      </w:ins>
      <w:r>
        <w:rPr/>
        <w:t xml:space="preserve"> </w:t>
      </w:r>
      <w:del w:id="24" w:author="Tony" w:date="2016-04-22T13:57:00Z">
        <w:r>
          <w:rPr/>
          <w:delText xml:space="preserve">a </w:delText>
        </w:r>
      </w:del>
      <w:del w:id="25" w:author="Tony" w:date="2016-04-22T10:32:00Z">
        <w:r>
          <w:rPr/>
          <w:delText xml:space="preserve">standard </w:delText>
        </w:r>
      </w:del>
      <w:ins w:id="26" w:author="Tony" w:date="2016-04-22T10:32:00Z">
        <w:r>
          <w:rPr/>
          <w:t xml:space="preserve">specific </w:t>
        </w:r>
      </w:ins>
      <w:r>
        <w:rPr/>
        <w:t>oil</w:t>
      </w:r>
      <w:ins w:id="27" w:author="Tony" w:date="2016-04-22T10:32:00Z">
        <w:r>
          <w:rPr/>
          <w:t>s</w:t>
        </w:r>
      </w:ins>
      <w:r>
        <w:rPr/>
        <w:t xml:space="preserve"> such as soybean </w:t>
      </w:r>
      <w:commentRangeStart w:id="2"/>
      <w:r>
        <w:rPr/>
        <w:t xml:space="preserve">oil </w:t>
      </w:r>
      <w:commentRangeEnd w:id="2"/>
      <w:r>
        <w:rPr/>
      </w:r>
      <w:r>
        <w:rPr/>
        <w:commentReference w:id="2"/>
      </w:r>
      <w:r>
        <w:rPr/>
        <w:t xml:space="preserve">as the exposure </w:t>
      </w:r>
      <w:del w:id="28" w:author="Tony" w:date="2016-04-22T13:42:00Z">
        <w:r>
          <w:rPr/>
          <w:delText>and generalize as</w:delText>
        </w:r>
      </w:del>
      <w:ins w:id="29" w:author="Tony" w:date="2016-04-22T13:42:00Z">
        <w:r>
          <w:rPr/>
          <w:t>to characterize the impact of</w:t>
        </w:r>
      </w:ins>
      <w:r>
        <w:rPr/>
        <w:t xml:space="preserve"> total NEFA. However, fatty acids comprise multiple classes of molecules with diverse physiological functions, </w:t>
      </w:r>
      <w:del w:id="30" w:author="Tony" w:date="2016-04-22T13:42:00Z">
        <w:r>
          <w:rPr/>
          <w:delText xml:space="preserve">with </w:delText>
        </w:r>
      </w:del>
      <w:ins w:id="31" w:author="Tony" w:date="2016-04-22T13:42:00Z">
        <w:r>
          <w:rPr/>
          <w:t xml:space="preserve">and </w:t>
        </w:r>
      </w:ins>
      <w:r>
        <w:rPr/>
        <w:t xml:space="preserve">few studies </w:t>
      </w:r>
      <w:ins w:id="32" w:author="Tony" w:date="2016-04-22T13:42:00Z">
        <w:r>
          <w:rPr/>
          <w:t xml:space="preserve">have </w:t>
        </w:r>
      </w:ins>
      <w:del w:id="33" w:author="Tony" w:date="2016-04-22T13:43:00Z">
        <w:r>
          <w:rPr/>
          <w:delText xml:space="preserve">comparing </w:delText>
        </w:r>
      </w:del>
      <w:ins w:id="34" w:author="Tony" w:date="2016-04-22T13:43:00Z">
        <w:r>
          <w:rPr/>
          <w:t>compared the effects of a broader spectrum of</w:t>
        </w:r>
      </w:ins>
      <w:ins w:id="35" w:author="Tony" w:date="2016-04-22T13:57:00Z">
        <w:r>
          <w:rPr/>
          <w:t xml:space="preserve"> </w:t>
        </w:r>
      </w:ins>
      <w:del w:id="36" w:author="Tony" w:date="2016-04-22T13:43:00Z">
        <w:r>
          <w:rPr/>
          <w:delText xml:space="preserve">different </w:delText>
        </w:r>
      </w:del>
      <w:r>
        <w:rPr/>
        <w:t xml:space="preserve">fatty acids. </w:t>
      </w:r>
      <w:del w:id="37" w:author="Tony" w:date="2016-04-22T13:43:00Z">
        <w:r>
          <w:rPr/>
          <w:delText>For instance</w:delText>
        </w:r>
      </w:del>
      <w:ins w:id="38" w:author="Tony" w:date="2016-04-22T13:43:00Z">
        <w:r>
          <w:rPr/>
          <w:t>Notably</w:t>
        </w:r>
      </w:ins>
      <w:r>
        <w:rPr/>
        <w:t>, one study suggests that eicosapentaenoic acid (20:5n-3) can protect against the lipotoxic effect of palmitic acid in the beta-cells (5).</w:t>
      </w:r>
    </w:p>
    <w:p>
      <w:pPr>
        <w:pStyle w:val="TextBody"/>
        <w:rPr/>
      </w:pPr>
      <w:r>
        <w:rPr/>
        <w:t>Despite a sizable literature studying the role of</w:t>
      </w:r>
      <w:ins w:id="39" w:author="Tony" w:date="2016-04-22T13:44:00Z">
        <w:r>
          <w:rPr/>
          <w:t xml:space="preserve"> total</w:t>
        </w:r>
      </w:ins>
      <w:r>
        <w:rPr/>
        <w:t xml:space="preserve"> NEFA </w:t>
      </w:r>
      <w:ins w:id="40" w:author="Tony" w:date="2016-04-22T13:44:00Z">
        <w:r>
          <w:rPr/>
          <w:t xml:space="preserve">concentrations </w:t>
        </w:r>
      </w:ins>
      <w:r>
        <w:rPr/>
        <w:t xml:space="preserve">in diabetes, there are important gaps in the research. </w:t>
      </w:r>
      <w:commentRangeStart w:id="3"/>
      <w:r>
        <w:rPr/>
        <w:t>In particular, there have been few long term studies in humans that have examined a range of NEFA species</w:t>
      </w:r>
      <w:commentRangeEnd w:id="3"/>
      <w:r>
        <w:rPr/>
      </w:r>
      <w:r>
        <w:rPr/>
        <w:commentReference w:id="3"/>
      </w:r>
      <w:r>
        <w:rPr/>
        <w:t xml:space="preserve">. </w:t>
      </w:r>
      <w:del w:id="41" w:author="Tony" w:date="2016-04-22T10:35:00Z">
        <w:r>
          <w:rPr/>
          <w:delText xml:space="preserve">Most </w:delText>
        </w:r>
      </w:del>
      <w:ins w:id="42" w:author="Tony" w:date="2016-04-22T10:35:00Z">
        <w:r>
          <w:rPr/>
          <w:t xml:space="preserve">The majority of previous </w:t>
        </w:r>
      </w:ins>
      <w:r>
        <w:rPr/>
        <w:t xml:space="preserve">studies have </w:t>
      </w:r>
      <w:del w:id="43" w:author="Tony" w:date="2016-04-22T10:35:00Z">
        <w:r>
          <w:rPr/>
          <w:delText>been on</w:delText>
        </w:r>
      </w:del>
      <w:ins w:id="44" w:author="Tony" w:date="2016-04-22T10:35:00Z">
        <w:r>
          <w:rPr/>
          <w:t>utilized</w:t>
        </w:r>
      </w:ins>
      <w:r>
        <w:rPr/>
        <w:t xml:space="preserve"> animal</w:t>
      </w:r>
      <w:ins w:id="45" w:author="Tony" w:date="2016-04-22T10:35:00Z">
        <w:r>
          <w:rPr/>
          <w:t xml:space="preserve"> model</w:t>
        </w:r>
      </w:ins>
      <w:r>
        <w:rPr/>
        <w:t xml:space="preserve">s </w:t>
      </w:r>
      <w:del w:id="46" w:author="Tony" w:date="2016-04-22T10:36:00Z">
        <w:r>
          <w:rPr/>
          <w:delText xml:space="preserve">and </w:delText>
        </w:r>
      </w:del>
      <w:ins w:id="47" w:author="Tony" w:date="2016-04-22T10:36:00Z">
        <w:r>
          <w:rPr/>
          <w:t xml:space="preserve">or </w:t>
        </w:r>
      </w:ins>
      <w:r>
        <w:rPr/>
        <w:t>cell</w:t>
      </w:r>
      <w:ins w:id="48" w:author="Tony" w:date="2016-04-22T10:35:00Z">
        <w:r>
          <w:rPr/>
          <w:t xml:space="preserve"> line</w:t>
        </w:r>
      </w:ins>
      <w:r>
        <w:rPr/>
        <w:t>s</w:t>
      </w:r>
      <w:commentRangeStart w:id="4"/>
      <w:r>
        <w:rPr/>
        <w:t>,</w:t>
      </w:r>
      <w:commentRangeEnd w:id="4"/>
      <w:r>
        <w:rPr/>
      </w:r>
      <w:r>
        <w:rPr/>
        <w:commentReference w:id="4"/>
      </w:r>
      <w:r>
        <w:rPr/>
        <w:t xml:space="preserve"> have been short term human infusion trials</w:t>
      </w:r>
      <w:commentRangeStart w:id="5"/>
      <w:r>
        <w:rPr/>
        <w:t>,</w:t>
      </w:r>
      <w:commentRangeEnd w:id="5"/>
      <w:r>
        <w:rPr/>
      </w:r>
      <w:r>
        <w:rPr/>
        <w:commentReference w:id="5"/>
      </w:r>
      <w:r>
        <w:rPr/>
        <w:t xml:space="preserve"> or have been epidemiological studies that only looked at total NEFA</w:t>
      </w:r>
      <w:ins w:id="49" w:author="Tony" w:date="2016-04-22T13:45:00Z">
        <w:r>
          <w:rPr/>
          <w:t xml:space="preserve"> (and not individual species)</w:t>
        </w:r>
      </w:ins>
      <w:r>
        <w:rPr/>
        <w:t xml:space="preserve">. To date, there have been no longitudinal studies examining the role of the composition of the NEFA blood lipid fraction on the pathogenesis of diabetes, which is </w:t>
      </w:r>
      <w:del w:id="50" w:author="Tony" w:date="2016-04-22T10:37:00Z">
        <w:r>
          <w:rPr/>
          <w:delText xml:space="preserve">key </w:delText>
        </w:r>
      </w:del>
      <w:ins w:id="51" w:author="Tony" w:date="2016-04-22T10:37:00Z">
        <w:r>
          <w:rPr/>
          <w:t xml:space="preserve">critical </w:t>
        </w:r>
      </w:ins>
      <w:r>
        <w:rPr/>
        <w:t xml:space="preserve">to understanding </w:t>
      </w:r>
      <w:del w:id="52" w:author="Tony" w:date="2016-04-22T13:45:00Z">
        <w:r>
          <w:rPr/>
          <w:delText xml:space="preserve">causal </w:delText>
        </w:r>
      </w:del>
      <w:r>
        <w:rPr/>
        <w:t xml:space="preserve">associations </w:t>
      </w:r>
      <w:ins w:id="53" w:author="Tony" w:date="2016-04-22T13:46:00Z">
        <w:r>
          <w:rPr/>
          <w:t xml:space="preserve">at a more granular level </w:t>
        </w:r>
      </w:ins>
      <w:r>
        <w:rPr/>
        <w:t xml:space="preserve">given the </w:t>
      </w:r>
      <w:del w:id="54" w:author="Tony" w:date="2016-04-22T13:46:00Z">
        <w:r>
          <w:rPr/>
          <w:delText xml:space="preserve">chronic </w:delText>
        </w:r>
      </w:del>
      <w:ins w:id="55" w:author="Tony" w:date="2016-04-22T13:46:00Z">
        <w:r>
          <w:rPr/>
          <w:t xml:space="preserve">protracted natural history of </w:t>
        </w:r>
      </w:ins>
      <w:del w:id="56" w:author="Tony" w:date="2016-04-22T13:46:00Z">
        <w:r>
          <w:rPr/>
          <w:delText xml:space="preserve">nature of </w:delText>
        </w:r>
      </w:del>
      <w:r>
        <w:rPr/>
        <w:t>diabetes</w:t>
      </w:r>
      <w:del w:id="57" w:author="Tony" w:date="2016-04-22T13:46:00Z">
        <w:r>
          <w:rPr/>
          <w:delText xml:space="preserve"> pathophysiology</w:delText>
        </w:r>
      </w:del>
      <w:ins w:id="58" w:author="Tony" w:date="2016-04-22T13:46:00Z">
        <w:r>
          <w:rPr/>
          <w:t xml:space="preserve"> and </w:t>
        </w:r>
      </w:ins>
      <w:ins w:id="59" w:author="Tony" w:date="2016-04-22T14:25:00Z">
        <w:r>
          <w:rPr/>
          <w:t xml:space="preserve">the </w:t>
        </w:r>
      </w:ins>
      <w:ins w:id="60" w:author="Tony" w:date="2016-04-22T13:46:00Z">
        <w:bookmarkStart w:id="3" w:name="_GoBack"/>
        <w:bookmarkEnd w:id="3"/>
        <w:r>
          <w:rPr/>
          <w:t>growing appreciation of the divergent effects of individual fatty acid species</w:t>
        </w:r>
      </w:ins>
      <w:r>
        <w:rPr/>
        <w:t xml:space="preserve">. Therefore, our research objective was to examine the </w:t>
      </w:r>
      <w:del w:id="61" w:author="Tony" w:date="2016-04-22T10:38:00Z">
        <w:r>
          <w:rPr/>
          <w:delText xml:space="preserve">role </w:delText>
        </w:r>
      </w:del>
      <w:ins w:id="62" w:author="Tony" w:date="2016-04-22T10:38:00Z">
        <w:r>
          <w:rPr/>
          <w:t xml:space="preserve">association </w:t>
        </w:r>
      </w:ins>
      <w:r>
        <w:rPr/>
        <w:t xml:space="preserve">of </w:t>
      </w:r>
      <w:del w:id="63" w:author="Tony" w:date="2016-04-22T10:38:00Z">
        <w:r>
          <w:rPr/>
          <w:delText xml:space="preserve">the </w:delText>
        </w:r>
      </w:del>
      <w:r>
        <w:rPr/>
        <w:t xml:space="preserve">serum NEFA composition on </w:t>
      </w:r>
      <w:commentRangeStart w:id="6"/>
      <w:r>
        <w:rPr/>
      </w:r>
      <w:ins w:id="64" w:author="Tony" w:date="2016-04-22T10:38:00Z">
        <w:r>
          <w:rPr/>
          <w:t xml:space="preserve">changes </w:t>
        </w:r>
      </w:ins>
      <w:commentRangeEnd w:id="6"/>
      <w:r>
        <w:rPr/>
      </w:r>
      <w:r>
        <w:rPr/>
        <w:commentReference w:id="6"/>
      </w:r>
      <w:ins w:id="65" w:author="Tony" w:date="2016-04-22T10:38:00Z">
        <w:r>
          <w:rPr/>
          <w:t xml:space="preserve">over time in </w:t>
        </w:r>
      </w:ins>
      <w:r>
        <w:rPr/>
        <w:t xml:space="preserve">insulin sensitivity and beta-cell function in a longitudinal cohort. </w:t>
      </w:r>
      <w:del w:id="66" w:author="Tony" w:date="2016-04-22T10:38:00Z">
        <w:r>
          <w:rPr/>
          <w:delText>Some specific hypotheses included</w:delText>
        </w:r>
      </w:del>
      <w:ins w:id="67" w:author="Tony" w:date="2016-04-22T10:38:00Z">
        <w:r>
          <w:rPr/>
          <w:t>We hypothesized</w:t>
        </w:r>
      </w:ins>
      <w:r>
        <w:rPr/>
        <w:t xml:space="preserve"> that higher palmitic acid </w:t>
      </w:r>
      <w:del w:id="68" w:author="Tony" w:date="2016-04-22T10:39:00Z">
        <w:r>
          <w:rPr/>
          <w:delText xml:space="preserve">while </w:delText>
        </w:r>
      </w:del>
      <w:ins w:id="69" w:author="Tony" w:date="2016-04-22T10:39:00Z">
        <w:r>
          <w:rPr/>
          <w:t xml:space="preserve">and </w:t>
        </w:r>
      </w:ins>
      <w:r>
        <w:rPr/>
        <w:t xml:space="preserve">lower polyunsaturated fatty acids such as eicosapentaenoic acid would associate with </w:t>
      </w:r>
      <w:del w:id="70" w:author="Tony" w:date="2016-04-22T10:39:00Z">
        <w:r>
          <w:rPr/>
          <w:delText xml:space="preserve">lower </w:delText>
        </w:r>
      </w:del>
      <w:ins w:id="71" w:author="Tony" w:date="2016-04-22T10:39:00Z">
        <w:r>
          <w:rPr/>
          <w:t xml:space="preserve">worsening (or declining) </w:t>
        </w:r>
      </w:ins>
      <w:r>
        <w:rPr/>
        <w:t>insulin sensitivity and beta-cell function</w:t>
      </w:r>
      <w:ins w:id="72" w:author="Tony" w:date="2016-04-22T10:39:00Z">
        <w:r>
          <w:rPr/>
          <w:t xml:space="preserve"> over 6 years</w:t>
        </w:r>
      </w:ins>
      <w:commentRangeStart w:id="7"/>
      <w:r>
        <w:rPr/>
        <w:t>.</w:t>
      </w:r>
      <w:commentRangeEnd w:id="7"/>
      <w:r>
        <w:rPr/>
      </w:r>
      <w:r>
        <w:rPr/>
        <w:commentReference w:id="7"/>
      </w:r>
    </w:p>
    <w:p>
      <w:pPr>
        <w:pStyle w:val="Heading1"/>
        <w:rPr/>
      </w:pPr>
      <w:bookmarkStart w:id="4" w:name="subjects-and-methods"/>
      <w:bookmarkEnd w:id="4"/>
      <w:r>
        <w:rPr/>
        <w:t>Subjects and Methods</w:t>
      </w:r>
    </w:p>
    <w:p>
      <w:pPr>
        <w:pStyle w:val="Normal"/>
        <w:rPr/>
      </w:pPr>
      <w:r>
        <w:rPr/>
        <w:t xml:space="preserve">Participants from London and Toronto, Canada, were recruited into the Prospective Metabolism and Islet cell Evaluation (PROMISE) cohort. Eligibility for recruitment into PROMISE </w:t>
      </w:r>
      <w:del w:id="73" w:author="Tony" w:date="2016-04-22T10:41:00Z">
        <w:r>
          <w:rPr/>
          <w:delText xml:space="preserve">included </w:delText>
        </w:r>
      </w:del>
      <w:ins w:id="74" w:author="Tony" w:date="2016-04-22T10:41:00Z">
        <w:r>
          <w:rPr/>
          <w:t xml:space="preserve">required </w:t>
        </w:r>
      </w:ins>
      <w:r>
        <w:rPr/>
        <w:t xml:space="preserve">having one or more risk factors for type 2 diabetes mellitus, </w:t>
      </w:r>
      <w:del w:id="75" w:author="Tony" w:date="2016-04-22T10:41:00Z">
        <w:r>
          <w:rPr/>
          <w:delText>such as</w:delText>
        </w:r>
      </w:del>
      <w:ins w:id="76" w:author="Tony" w:date="2016-04-22T10:41:00Z">
        <w:r>
          <w:rPr/>
          <w:t>including</w:t>
        </w:r>
      </w:ins>
      <w:r>
        <w:rPr/>
        <w:t xml:space="preserve"> obesity, hypertension, family history of diabetes, and/or a history of gestational diabetes or birth of a macrosomic infant. Participants aged 30 years and older (n=736) attended the baseline visit between 2004-2006. Follow-up examinations </w:t>
      </w:r>
      <w:ins w:id="77" w:author="Tony" w:date="2016-04-22T10:41:00Z">
        <w:r>
          <w:rPr/>
          <w:t xml:space="preserve">in this cohort </w:t>
        </w:r>
      </w:ins>
      <w:r>
        <w:rPr/>
        <w:t>occur every three years, with three examination visits completed to date (2004-2006, 2007-2009, and 2010-2013). The current study used data on participants who did not have diabetes at baseline, who returned for one or more follow-up examinations, and who had samples available for fatty acid measurements (n=477). A diagram of the sample size at each visit is shown in Supplemental Figure S1. At each examination, participants undergo metabolic characterization, anthropometric measurements, and questionnaires on lifestyle and sociodemographics. Research ethics approval was obtained from Mount Sinai Hospital and the University of Western Ontario</w:t>
      </w:r>
      <w:ins w:id="78" w:author="Tony" w:date="2016-04-22T10:42:00Z">
        <w:r>
          <w:rPr/>
          <w:t>, and all participants provided written informed consent</w:t>
        </w:r>
      </w:ins>
      <w:r>
        <w:rPr/>
        <w:t>. Data collection methods were standardized across the 2 centres and research nurses were centrally trained.</w:t>
      </w:r>
    </w:p>
    <w:p>
      <w:pPr>
        <w:pStyle w:val="Heading2"/>
        <w:rPr/>
      </w:pPr>
      <w:bookmarkStart w:id="5" w:name="blood-measure-assessments"/>
      <w:bookmarkEnd w:id="5"/>
      <w:r>
        <w:rPr/>
        <w:t>Blood measure assessments</w:t>
      </w:r>
    </w:p>
    <w:p>
      <w:pPr>
        <w:pStyle w:val="Normal"/>
        <w:rPr/>
      </w:pPr>
      <w:r>
        <w:rPr/>
        <w:t>At each examination, an 8-12 hour fasting blood sample was draw from each participant, followed by a 75g oral glucose tolerance test (OGTT) with a 30 minute and 2 hour blood draw. All blood samples were processed and frozen at -70°C. Alanine aminotransferase (ALT) was measured using standard laboratory procedures. Cholesterol, HDL, and triglycerides (TG) were measured using Roche Modular's enzymatic colo</w:t>
      </w:r>
      <w:ins w:id="79" w:author="Tony" w:date="2016-04-22T10:44:00Z">
        <w:r>
          <w:rPr/>
          <w:t>i</w:t>
        </w:r>
      </w:ins>
      <w:r>
        <w:rPr/>
        <w:t xml:space="preserve">metric tests (Mississauga, ON). Both specific insulin and glucose were derived from the OGTT at fasting, 30 minute, and 2 hour time points. Specific insulin was measured using the Elecsys 1010 (Roche Diagnostics, Basel, Switzerland) immunoassay analyzer and electrochemiluminescence immunoassay. This assay shows 0.05% cross-reactivity to intact human pro-insulin and the Des 31,32 circulating split form (Linco Res. Inc), and has a CV of 9.3%. Glucose was determined using an enzymatic hexokinase (Roche Modular, Roche Diagnostics) with a detection range of 0.11 (2 mg/dL) to 41.6 mmol/L. The inter-assay %CV is &lt;1.1% and intra-assay %CV is &lt; 1.9%. All assays were performed at the Banting and Best Diabetes Centre Core Lab at </w:t>
      </w:r>
      <w:del w:id="80" w:author="Tony" w:date="2016-04-22T10:45:00Z">
        <w:r>
          <w:rPr/>
          <w:delText>the University of</w:delText>
        </w:r>
      </w:del>
      <w:ins w:id="81" w:author="Tony" w:date="2016-04-22T10:45:00Z">
        <w:r>
          <w:rPr/>
          <w:t>Mt Sinai Hospital,</w:t>
        </w:r>
      </w:ins>
      <w:r>
        <w:rPr/>
        <w:t xml:space="preserve"> Toronto. Impaired fasting glucose (IFG), impaired glucose tolerance (IGT), and diabetes were categorized using the 2006 WHO criteria (6).</w:t>
      </w:r>
    </w:p>
    <w:p>
      <w:pPr>
        <w:pStyle w:val="TextBody"/>
        <w:rPr/>
      </w:pPr>
      <w:r>
        <w:rPr/>
        <w:t xml:space="preserve">NEFA composition was quantified using stored fasting serum samples from the baseline visit, which had been frozen at -70°C for 4-6 years and had not been exposed to any freeze-thaw cycles. Serum fatty acids have been documented to be stable at these temperatures for up to 10 years (7). A known amount of heptadecanoic acid (17:0) </w:t>
      </w:r>
      <w:commentRangeStart w:id="8"/>
      <w:r>
        <w:rPr/>
        <w:t>{{confirm}}</w:t>
      </w:r>
      <w:commentRangeEnd w:id="8"/>
      <w:r>
        <w:rPr/>
      </w:r>
      <w:r>
        <w:rPr/>
        <w:commentReference w:id="8"/>
      </w:r>
      <w:r>
        <w:rPr/>
        <w:t xml:space="preserve"> was added to the serum as an internal standard prior to extracting total lipids according to the method of Folch (8). Each serum lipid fraction (NEFA, cholesteryl ester, phospholipid, and triacylglycerol) was isolated using thin layer chromatography</w:t>
      </w:r>
      <w:ins w:id="82" w:author="Tony" w:date="2016-04-22T10:48:00Z">
        <w:r>
          <w:rPr/>
          <w:t>; each fraction</w:t>
        </w:r>
      </w:ins>
      <w:del w:id="83" w:author="Tony" w:date="2016-04-22T10:48:00Z">
        <w:r>
          <w:rPr/>
          <w:delText>, which were</w:delText>
        </w:r>
      </w:del>
      <w:ins w:id="84" w:author="Tony" w:date="2016-04-22T10:48:00Z">
        <w:r>
          <w:rPr/>
          <w:t>was</w:t>
        </w:r>
      </w:ins>
      <w:r>
        <w:rPr/>
        <w:t xml:space="preserve"> visualized under UV light after lightly spraying with 8-anilino-1-naphthalene sulfonic acid (0.1% wt/vol) and then converted to fatty acid methyl esters with 14% boron trifluoride in methanol at 100°C for 1 h. Fatty acid methyl esters were separated and quantified using a Varian-430 gas chromatograph (Varian, Lake Forest, CA, USA) equipped with a Varian Factor Four capillary column and a flame ionization detector, which were injected in splitless mode. Fatty acid concentrations (nmol/ml) were calculated by proportional comparison of gas chromatography peak areas to that of the internal standards (9,10). There were 22 fatty acids measured in the NEFA fraction. Given the diverse biology, as well as the complexity of the analyses, </w:t>
      </w:r>
      <w:del w:id="85" w:author="Tony" w:date="2016-04-22T10:49:00Z">
        <w:r>
          <w:rPr/>
          <w:delText xml:space="preserve">the </w:delText>
        </w:r>
      </w:del>
      <w:ins w:id="86" w:author="Tony" w:date="2016-04-22T10:49:00Z">
        <w:r>
          <w:rPr/>
          <w:t xml:space="preserve">findings for </w:t>
        </w:r>
      </w:ins>
      <w:r>
        <w:rPr/>
        <w:t xml:space="preserve">other lipid fractions </w:t>
      </w:r>
      <w:ins w:id="87" w:author="Tony" w:date="2016-04-22T10:49:00Z">
        <w:r>
          <w:rPr/>
          <w:t xml:space="preserve">in this cohort are reported separately </w:t>
        </w:r>
      </w:ins>
      <w:del w:id="88" w:author="Tony" w:date="2016-04-22T10:49:00Z">
        <w:r>
          <w:rPr/>
          <w:delText xml:space="preserve">were split into separate reports </w:delText>
        </w:r>
      </w:del>
      <w:r>
        <w:rPr/>
        <w:t>(see {{pl and ce paper}} for the analysis of the phospholipid and cholesteryl ester fractions).</w:t>
      </w:r>
    </w:p>
    <w:p>
      <w:pPr>
        <w:pStyle w:val="Heading2"/>
        <w:rPr/>
      </w:pPr>
      <w:bookmarkStart w:id="6" w:name="outcome-variables"/>
      <w:bookmarkEnd w:id="6"/>
      <w:r>
        <w:rPr/>
        <w:t>Outcome variables</w:t>
      </w:r>
    </w:p>
    <w:p>
      <w:pPr>
        <w:pStyle w:val="Normal"/>
        <w:rPr/>
      </w:pPr>
      <w:r>
        <w:rPr/>
        <w:t>Insulin sensitivity and beta-cell function indices were computed using the OGTT glucose and insulin</w:t>
      </w:r>
      <w:ins w:id="89" w:author="Tony" w:date="2016-04-22T10:51:00Z">
        <w:r>
          <w:rPr/>
          <w:t xml:space="preserve"> data</w:t>
        </w:r>
      </w:ins>
      <w:r>
        <w:rPr/>
        <w:t>. Insulin sensitivity was assessed using 1/HOMA-IR (1 divided by HOMA-IR) (11) and the Insulin Sensitivity Index (ISI) (12). HOMA-IR largely reflects hepatic insulin resistance, while ISI reflects whole-body insulin sensitivity (13). Beta-cell function was assessed using the Insulinogenic Index (14) over HOMA-IR (IGI/IR) and the Insulin Secretion-Sensitivity Index-2 (ISSI-2) (15). IGI/IR is a measure of the first phase insulin secretion while ISSI-2 is analogous to the disposition index</w:t>
      </w:r>
      <w:ins w:id="90" w:author="Tony" w:date="2016-04-22T11:15:00Z">
        <w:r>
          <w:rPr/>
          <w:t xml:space="preserve"> (</w:t>
        </w:r>
      </w:ins>
      <w:ins w:id="91" w:author="Tony" w:date="2016-04-22T11:16:00Z">
        <w:r>
          <w:rPr/>
          <w:t xml:space="preserve">but </w:t>
        </w:r>
      </w:ins>
      <w:ins w:id="92" w:author="Tony" w:date="2016-04-22T11:15:00Z">
        <w:r>
          <w:rPr/>
          <w:t>using OGTT variables)</w:t>
        </w:r>
      </w:ins>
      <w:r>
        <w:rPr/>
        <w:t>. Each index has been validated against gold standard measures (11,12,15).</w:t>
      </w:r>
    </w:p>
    <w:p>
      <w:pPr>
        <w:pStyle w:val="Heading2"/>
        <w:rPr/>
      </w:pPr>
      <w:bookmarkStart w:id="7" w:name="anthropometrics-and-sociodemographics"/>
      <w:bookmarkEnd w:id="7"/>
      <w:r>
        <w:rPr/>
        <w:t>Anthropometrics and sociodemographics</w:t>
      </w:r>
    </w:p>
    <w:p>
      <w:pPr>
        <w:pStyle w:val="Normal"/>
        <w:rPr/>
      </w:pPr>
      <w:r>
        <w:rPr/>
        <w:t>Height, weight, and waist circumference (WC) were measured at all clinic examinations using standard procedures. WC was measured at the natural waist, defined as the narrowest part of the torso between the umbilicus and the xiphoid process. BMI was calculated by dividing weight (kg) by height (m) squared. Sociodemographic information</w:t>
      </w:r>
      <w:del w:id="93" w:author="Tony" w:date="2016-04-22T11:20:00Z">
        <w:r>
          <w:rPr/>
          <w:delText>, such as</w:delText>
        </w:r>
      </w:del>
      <w:ins w:id="94" w:author="Tony" w:date="2016-04-22T11:20:00Z">
        <w:r>
          <w:rPr/>
          <w:t xml:space="preserve"> including</w:t>
        </w:r>
      </w:ins>
      <w:r>
        <w:rPr/>
        <w:t xml:space="preserve"> age, sex, and ethnicity, were determined using questionnaires administered at each examination. In the lifestyle questionnaire, physical activity was determined using a version of the Modifiable Activity Questionnaire (MAQ) (16). The MAQ collects information on leisure and occupational activity, including intensity, frequency, and duration, over the past year. Each reported activity from the MAQ was weighted by its metabolic intensity allowing for the estimation of MET-hours per week.</w:t>
      </w:r>
    </w:p>
    <w:p>
      <w:pPr>
        <w:pStyle w:val="Heading2"/>
        <w:rPr/>
      </w:pPr>
      <w:bookmarkStart w:id="8" w:name="statistical-analysis"/>
      <w:bookmarkEnd w:id="8"/>
      <w:r>
        <w:rPr/>
        <w:t>Statistical analysis</w:t>
      </w:r>
    </w:p>
    <w:p>
      <w:pPr>
        <w:pStyle w:val="Normal"/>
        <w:rPr/>
      </w:pPr>
      <w:r>
        <w:rPr/>
        <w:t xml:space="preserve">The primary outcome variables for </w:t>
      </w:r>
      <w:del w:id="95" w:author="Tony" w:date="2016-04-22T11:23:00Z">
        <w:r>
          <w:rPr/>
          <w:delText xml:space="preserve">the PROMISE cohort and </w:delText>
        </w:r>
      </w:del>
      <w:r>
        <w:rPr/>
        <w:t xml:space="preserve">this </w:t>
      </w:r>
      <w:del w:id="96" w:author="Tony" w:date="2016-04-22T11:23:00Z">
        <w:r>
          <w:rPr/>
          <w:delText xml:space="preserve">analyses </w:delText>
        </w:r>
      </w:del>
      <w:ins w:id="97" w:author="Tony" w:date="2016-04-22T11:23:00Z">
        <w:r>
          <w:rPr/>
          <w:t xml:space="preserve">analysis </w:t>
        </w:r>
      </w:ins>
      <w:r>
        <w:rPr/>
        <w:t xml:space="preserve">were 1/HOMA-IR, ISI, IGI/IR, and ISSI-2; outcome variables were log-transformed for the statistical modeling. The primary predictor variables for this study were </w:t>
      </w:r>
      <w:del w:id="98" w:author="Tony" w:date="2016-04-22T11:23:00Z">
        <w:r>
          <w:rPr/>
          <w:delText xml:space="preserve">the </w:delText>
        </w:r>
      </w:del>
      <w:r>
        <w:rPr/>
        <w:t xml:space="preserve">22 </w:t>
      </w:r>
      <w:ins w:id="99" w:author="Tony" w:date="2016-04-22T11:23:00Z">
        <w:r>
          <w:rPr/>
          <w:t xml:space="preserve">individual </w:t>
        </w:r>
      </w:ins>
      <w:r>
        <w:rPr/>
        <w:t xml:space="preserve">NEFA </w:t>
      </w:r>
      <w:ins w:id="100" w:author="Tony" w:date="2016-04-22T11:23:00Z">
        <w:r>
          <w:rPr/>
          <w:t>species</w:t>
        </w:r>
      </w:ins>
      <w:ins w:id="101" w:author="Tony" w:date="2016-04-22T11:24:00Z">
        <w:r>
          <w:rPr/>
          <w:t>, analysed</w:t>
        </w:r>
      </w:ins>
      <w:ins w:id="102" w:author="Tony" w:date="2016-04-22T11:23:00Z">
        <w:r>
          <w:rPr/>
          <w:t xml:space="preserve"> </w:t>
        </w:r>
      </w:ins>
      <w:r>
        <w:rPr/>
        <w:t xml:space="preserve">as </w:t>
      </w:r>
      <w:del w:id="103" w:author="Tony" w:date="2016-04-22T11:24:00Z">
        <w:r>
          <w:rPr/>
          <w:delText xml:space="preserve">a </w:delText>
        </w:r>
      </w:del>
      <w:r>
        <w:rPr/>
        <w:t xml:space="preserve">mole percent (mol%) of the total fraction and as </w:t>
      </w:r>
      <w:del w:id="104" w:author="Tony" w:date="2016-04-22T11:24:00Z">
        <w:r>
          <w:rPr/>
          <w:delText xml:space="preserve">a </w:delText>
        </w:r>
      </w:del>
      <w:r>
        <w:rPr/>
        <w:t xml:space="preserve">concentration (nmol/mL). Pearson correlation coefficients were computed </w:t>
      </w:r>
      <w:del w:id="105" w:author="Tony" w:date="2016-04-22T11:24:00Z">
        <w:r>
          <w:rPr/>
          <w:delText>for the</w:delText>
        </w:r>
      </w:del>
      <w:ins w:id="106" w:author="Tony" w:date="2016-04-22T11:24:00Z">
        <w:r>
          <w:rPr/>
          <w:t>to assess relationships of</w:t>
        </w:r>
      </w:ins>
      <w:r>
        <w:rPr/>
        <w:t xml:space="preserve"> individual NEFA </w:t>
      </w:r>
      <w:del w:id="107" w:author="Tony" w:date="2016-04-22T11:24:00Z">
        <w:r>
          <w:rPr/>
          <w:delText xml:space="preserve">and </w:delText>
        </w:r>
      </w:del>
      <w:r>
        <w:rPr/>
        <w:t>with other continuous variables.</w:t>
      </w:r>
    </w:p>
    <w:p>
      <w:pPr>
        <w:pStyle w:val="TextBody"/>
        <w:rPr/>
      </w:pPr>
      <w:r>
        <w:rPr/>
        <w:t xml:space="preserve">For the primary analysis, generalized estimating equation (GEE) models (17) were used to determine the longitudinal associations between the outcome variables and the predictor variables. Given the longitudinal design an auto-regressive (AR1) correlation matrix was chosen for the GEE models, though other matrices (eg. exchangeable) had similar fit (data not shown). GEE is well suited to </w:t>
      </w:r>
      <w:ins w:id="108" w:author="Tony" w:date="2016-04-22T11:26:00Z">
        <w:r>
          <w:rPr/>
          <w:t xml:space="preserve">longitudinal </w:t>
        </w:r>
      </w:ins>
      <w:r>
        <w:rPr/>
        <w:t xml:space="preserve">cohort studies given it's capacity to handle missed visits. The predictor variables and continuous covariates were scaled (mean centered and standardized). The NEFA variables were classified as </w:t>
      </w:r>
      <w:r>
        <w:rPr>
          <w:i/>
        </w:rPr>
        <w:t>time-independent</w:t>
      </w:r>
      <w:r>
        <w:rPr/>
        <w:t xml:space="preserve"> (held constant) as they were measured only at the baseline visit, while the outcome variables and covariates were set as </w:t>
      </w:r>
      <w:r>
        <w:rPr>
          <w:i/>
        </w:rPr>
        <w:t>time-dependent</w:t>
      </w:r>
      <w:r>
        <w:rPr/>
        <w:t>. No imputation was conducted on missing values.</w:t>
      </w:r>
    </w:p>
    <w:p>
      <w:pPr>
        <w:pStyle w:val="TextBody"/>
        <w:rPr/>
      </w:pPr>
      <w:r>
        <w:rPr/>
        <w:t xml:space="preserve">Covariate selection was based on previous literature, directed acyclic graph (18) recommendations, and quasi-likelihood information criterion (QIC). Supplemental Table S1 shows the covariates compared using QIC and Supplemental Figure S9 shows the specified directed acyclic graph. The final GEE model we selected differed between insulin sensitivity and beta-cell function models. For insulin sensitivity, we adjusted for time, sex, ethnicity, baseline age, WC, ALT, MET, alcohol intake, and family history of diabetes (M6). For beta-cell function, the last </w:t>
      </w:r>
      <w:commentRangeStart w:id="9"/>
      <w:r>
        <w:rPr/>
        <w:t xml:space="preserve">few </w:t>
      </w:r>
      <w:commentRangeEnd w:id="9"/>
      <w:r>
        <w:rPr/>
      </w:r>
      <w:r>
        <w:rPr/>
        <w:commentReference w:id="9"/>
      </w:r>
      <w:r>
        <w:rPr/>
        <w:t xml:space="preserve">models were comparable in performance, so we </w:t>
      </w:r>
      <w:del w:id="109" w:author="Tony" w:date="2016-04-22T11:28:00Z">
        <w:r>
          <w:rPr/>
          <w:delText xml:space="preserve">chose </w:delText>
        </w:r>
      </w:del>
      <w:ins w:id="110" w:author="Tony" w:date="2016-04-22T11:28:00Z">
        <w:r>
          <w:rPr/>
          <w:t xml:space="preserve">report results from </w:t>
        </w:r>
      </w:ins>
      <w:r>
        <w:rPr/>
        <w:t xml:space="preserve">the simplest model (M8), adjusting for time, sex, ethnicity, baseline age, WC, ALT, and family history of diabetes. After scaling, log-transforming, and exponentiating the GEE estimates, the GEE results are interpreted as an expected percent difference in the outcome variable for every SD increase in the predictor variable given the covariates are held constant. While models with a time interaction did not perform better than </w:t>
      </w:r>
      <w:del w:id="111" w:author="Tony" w:date="2016-04-22T11:30:00Z">
        <w:r>
          <w:rPr/>
          <w:delText xml:space="preserve">others </w:delText>
        </w:r>
      </w:del>
      <w:ins w:id="112" w:author="Tony" w:date="2016-04-22T11:30:00Z">
        <w:r>
          <w:rPr/>
          <w:t xml:space="preserve">those without </w:t>
        </w:r>
      </w:ins>
      <w:del w:id="113" w:author="Tony" w:date="2016-04-22T11:30:00Z">
        <w:r>
          <w:rPr/>
          <w:delText>for the</w:delText>
        </w:r>
      </w:del>
      <w:ins w:id="114" w:author="Tony" w:date="2016-04-22T11:30:00Z">
        <w:r>
          <w:rPr/>
          <w:t>in terms o</w:t>
        </w:r>
      </w:ins>
      <w:commentRangeStart w:id="10"/>
      <w:r>
        <w:rPr/>
      </w:r>
      <w:ins w:id="115" w:author="Tony" w:date="2016-04-22T11:30:00Z">
        <w:r>
          <w:rPr/>
          <w:t>f</w:t>
        </w:r>
      </w:ins>
      <w:r>
        <w:rPr/>
        <w:t xml:space="preserve"> </w:t>
      </w:r>
      <w:commentRangeEnd w:id="10"/>
      <w:r>
        <w:rPr/>
      </w:r>
      <w:r>
        <w:rPr/>
        <w:commentReference w:id="10"/>
      </w:r>
      <w:r>
        <w:rPr/>
        <w:t>QIC (M6.1 and M8.1) in Supplemental Table S1, we ran models with a time by predictor term for each of the NEFA to test if there was an interaction by time</w:t>
      </w:r>
      <w:commentRangeStart w:id="11"/>
      <w:r>
        <w:rPr/>
        <w:t>.</w:t>
      </w:r>
      <w:commentRangeEnd w:id="11"/>
      <w:r>
        <w:rPr/>
      </w:r>
      <w:r>
        <w:rPr/>
        <w:commentReference w:id="11"/>
      </w:r>
      <w:r>
        <w:rPr/>
        <w:t xml:space="preserve"> Given that TG is a risk factor for diabetes and that NEFA contribute to TG production, TG may act as a mediator between NEFA and the outcomes. </w:t>
      </w:r>
      <w:commentRangeStart w:id="12"/>
      <w:r>
        <w:rPr/>
        <w:t xml:space="preserve">However, only a subset of the participants at the 6-yr visit had clinically measured TG. </w:t>
      </w:r>
      <w:commentRangeEnd w:id="12"/>
      <w:r>
        <w:rPr/>
      </w:r>
      <w:r>
        <w:rPr/>
        <w:commentReference w:id="12"/>
      </w:r>
      <w:r>
        <w:rPr/>
        <w:t xml:space="preserve">To determine the role of TG in the association between NEFA and the outcomes, TG was included in the GEE model as a sensitivity analysis. Lastly for the GEE models, we tested for an interaction with sex or ethnicity by the predictor term for </w:t>
      </w:r>
      <w:del w:id="116" w:author="Tony" w:date="2016-04-22T11:34:00Z">
        <w:r>
          <w:rPr/>
          <w:delText xml:space="preserve">the </w:delText>
        </w:r>
      </w:del>
      <w:ins w:id="117" w:author="Tony" w:date="2016-04-22T11:34:00Z">
        <w:r>
          <w:rPr/>
          <w:t xml:space="preserve">each </w:t>
        </w:r>
      </w:ins>
      <w:r>
        <w:rPr/>
        <w:t>outcome variable</w:t>
      </w:r>
      <w:del w:id="118" w:author="Tony" w:date="2016-04-22T11:34:00Z">
        <w:r>
          <w:rPr/>
          <w:delText>s</w:delText>
        </w:r>
      </w:del>
      <w:r>
        <w:rPr/>
        <w:t>.</w:t>
      </w:r>
    </w:p>
    <w:p>
      <w:pPr>
        <w:pStyle w:val="TextBody"/>
        <w:rPr/>
      </w:pPr>
      <w:r>
        <w:rPr/>
        <w:t xml:space="preserve">While GEE </w:t>
      </w:r>
      <w:del w:id="119" w:author="Tony" w:date="2016-04-22T11:37:00Z">
        <w:r>
          <w:rPr/>
          <w:delText xml:space="preserve">controls </w:delText>
        </w:r>
      </w:del>
      <w:ins w:id="120" w:author="Tony" w:date="2016-04-22T11:37:00Z">
        <w:r>
          <w:rPr/>
          <w:t xml:space="preserve">accounts </w:t>
        </w:r>
      </w:ins>
      <w:r>
        <w:rPr/>
        <w:t xml:space="preserve">for the longitudinal design of the data, </w:t>
      </w:r>
      <w:del w:id="121" w:author="Tony" w:date="2016-04-22T11:48:00Z">
        <w:r>
          <w:rPr/>
          <w:delText>a limitation is</w:delText>
        </w:r>
      </w:del>
      <w:ins w:id="122" w:author="Tony" w:date="2016-04-22T11:48:00Z">
        <w:r>
          <w:rPr/>
          <w:t>this approach is limited in</w:t>
        </w:r>
      </w:ins>
      <w:r>
        <w:rPr/>
        <w:t xml:space="preserve"> that it </w:t>
      </w:r>
      <w:del w:id="123" w:author="Tony" w:date="2016-04-22T11:34:00Z">
        <w:r>
          <w:rPr/>
          <w:delText>can not</w:delText>
        </w:r>
      </w:del>
      <w:ins w:id="124" w:author="Tony" w:date="2016-04-22T11:34:00Z">
        <w:r>
          <w:rPr/>
          <w:t>cannot</w:t>
        </w:r>
      </w:ins>
      <w:r>
        <w:rPr/>
        <w:t xml:space="preserve"> analyze the inherent multivariate nature of the composition of the NEFA fraction. As such, after running the GEE models for the longitudinal analysis, partial least squares discriminant analysis (PLS-DA) was used to identify the patterns of NEFA composition against beta-cell function (using ISSI-2, which </w:t>
      </w:r>
      <w:del w:id="125" w:author="Tony" w:date="2016-04-22T11:37:00Z">
        <w:r>
          <w:rPr/>
          <w:delText xml:space="preserve">has </w:delText>
        </w:r>
      </w:del>
      <w:ins w:id="126" w:author="Tony" w:date="2016-04-22T11:37:00Z">
        <w:r>
          <w:rPr/>
          <w:t xml:space="preserve">had </w:t>
        </w:r>
      </w:ins>
      <w:r>
        <w:rPr/>
        <w:t xml:space="preserve">most of the associations in the GEE models) and for those who converted </w:t>
      </w:r>
      <w:ins w:id="127" w:author="Tony" w:date="2016-04-22T11:37:00Z">
        <w:r>
          <w:rPr/>
          <w:t xml:space="preserve">to </w:t>
        </w:r>
      </w:ins>
      <w:r>
        <w:rPr/>
        <w:t xml:space="preserve">or maintained dysglycemia status (either IFG, IGT, or DM) over the 6 years. Since PLS-DA </w:t>
      </w:r>
      <w:commentRangeStart w:id="13"/>
      <w:r>
        <w:rPr/>
        <w:t>can't handle longitudinal data</w:t>
      </w:r>
      <w:commentRangeEnd w:id="13"/>
      <w:r>
        <w:rPr/>
      </w:r>
      <w:r>
        <w:rPr/>
        <w:commentReference w:id="13"/>
      </w:r>
      <w:r>
        <w:rPr/>
        <w:t xml:space="preserve">, </w:t>
      </w:r>
      <w:commentRangeStart w:id="14"/>
      <w:r>
        <w:rPr/>
        <w:t>the longitudinal data was included by extracting latent trajectories of beta-cell function (ISSI-2) over the 6 years using latent class mixed models (LCMM).</w:t>
      </w:r>
      <w:commentRangeEnd w:id="14"/>
      <w:r>
        <w:rPr/>
      </w:r>
      <w:r>
        <w:rPr/>
        <w:commentReference w:id="14"/>
      </w:r>
      <w:r>
        <w:rPr/>
        <w:t xml:space="preserve"> </w:t>
      </w:r>
      <w:commentRangeStart w:id="15"/>
      <w:r>
        <w:rPr/>
        <w:t>A limitation of these methods, excluding LCMM, is that they can not be adjusted for covariates.</w:t>
      </w:r>
      <w:commentRangeEnd w:id="15"/>
      <w:r>
        <w:rPr/>
      </w:r>
      <w:r>
        <w:rPr/>
        <w:commentReference w:id="15"/>
      </w:r>
    </w:p>
    <w:p>
      <w:pPr>
        <w:pStyle w:val="TextBody"/>
        <w:rPr/>
      </w:pPr>
      <w:r>
        <w:rPr/>
        <w:t>All analyses were performed using R 3.2.4 (19), along with the R packages geepack 1.2.0.1 for GEE (20), caret 6.0.64 for PLS-DA, and lcmm 1.7.5 for LCMM. The R code for this manuscript is available at {{link}}. Results were statistically significance at p&lt;0.05, after adjusting for multiple testing using the Benjamini-Hochberg False Discovery Rate (21).</w:t>
      </w:r>
    </w:p>
    <w:p>
      <w:pPr>
        <w:pStyle w:val="Heading1"/>
        <w:rPr/>
      </w:pPr>
      <w:bookmarkStart w:id="9" w:name="results"/>
      <w:bookmarkEnd w:id="9"/>
      <w:r>
        <w:rPr/>
        <w:t>Results</w:t>
      </w:r>
    </w:p>
    <w:p>
      <w:pPr>
        <w:pStyle w:val="Heading2"/>
        <w:rPr/>
      </w:pPr>
      <w:bookmarkStart w:id="10" w:name="basic-characteristics-of-the-promise-coh"/>
      <w:bookmarkEnd w:id="10"/>
      <w:r>
        <w:rPr/>
        <w:t>Basic characteristics of the PROMISE cohort</w:t>
      </w:r>
    </w:p>
    <w:p>
      <w:pPr>
        <w:pStyle w:val="Normal"/>
        <w:rPr/>
      </w:pPr>
      <w:r>
        <w:rPr/>
        <w:t xml:space="preserve">Within this </w:t>
      </w:r>
      <w:commentRangeStart w:id="16"/>
      <w:r>
        <w:rPr/>
        <w:t xml:space="preserve">subset </w:t>
      </w:r>
      <w:commentRangeEnd w:id="16"/>
      <w:r>
        <w:rPr/>
      </w:r>
      <w:r>
        <w:rPr/>
        <w:commentReference w:id="16"/>
      </w:r>
      <w:r>
        <w:rPr/>
        <w:t>of the PROMISE cohort at the baseline visit, 349 (73%) were females and 337 (70.5%) had European-ancestry. The average age of the participants was 50.2 years (9.8 SD) and the average BMI was 31.1 (6.4 SD). Most of the subset of the cohort, 308 (64.8%), had a family history of diabetes. The primary outcome variables had a significant median decline between 14.4% to 26.4% (p&lt;0.001) over the 6 years in this subset of the PROMISE cohort. Consistent with this decline, there were 42 (9%)  participants who developed diabetes while 96 (20%) participants either converted to or maintained IFG or IGT status over the 6 years.</w:t>
      </w:r>
    </w:p>
    <w:p>
      <w:pPr>
        <w:pStyle w:val="TextBody"/>
        <w:rPr/>
      </w:pPr>
      <w:r>
        <w:rPr/>
        <w:t xml:space="preserve">Figure 1 shows the </w:t>
      </w:r>
      <w:commentRangeStart w:id="17"/>
      <w:r>
        <w:rPr/>
        <w:t>distribution of the NEFA composition</w:t>
      </w:r>
      <w:commentRangeEnd w:id="17"/>
      <w:r>
        <w:rPr/>
      </w:r>
      <w:r>
        <w:rPr/>
        <w:commentReference w:id="17"/>
      </w:r>
      <w:r>
        <w:rPr/>
        <w:t xml:space="preserve">. Four individual NEFA made up the vast majority (89.3%) of the total NEFA fraction. The largest contributors were 18:1n-9 (36.6%), 16:0 (23.5%), 18:0 (15.2%), and 18:2n-6 (14%). All individual NEFA as well as the total fraction had </w:t>
      </w:r>
      <w:ins w:id="128" w:author="Tony" w:date="2016-04-22T12:20:00Z">
        <w:r>
          <w:rPr/>
          <w:t xml:space="preserve">correlations  which ranged from </w:t>
        </w:r>
      </w:ins>
      <w:r>
        <w:rPr/>
        <w:t xml:space="preserve">weak to </w:t>
      </w:r>
      <w:del w:id="129" w:author="Tony" w:date="2016-04-22T12:17:00Z">
        <w:r>
          <w:rPr/>
          <w:delText xml:space="preserve">no </w:delText>
        </w:r>
      </w:del>
      <w:ins w:id="130" w:author="Tony" w:date="2016-04-22T12:17:00Z">
        <w:r>
          <w:rPr/>
          <w:t xml:space="preserve">null </w:t>
        </w:r>
      </w:ins>
      <w:del w:id="131" w:author="Tony" w:date="2016-04-22T12:20:00Z">
        <w:r>
          <w:rPr/>
          <w:delText xml:space="preserve">correlations </w:delText>
        </w:r>
      </w:del>
      <w:r>
        <w:rPr/>
        <w:t>(r&lt;0.3) with the basic characteristics (see Supplemental Figure S2).</w:t>
      </w:r>
    </w:p>
    <w:p>
      <w:pPr>
        <w:pStyle w:val="Heading2"/>
        <w:rPr/>
      </w:pPr>
      <w:bookmarkStart w:id="11" w:name="gee-modeling"/>
      <w:bookmarkEnd w:id="11"/>
      <w:r>
        <w:rPr/>
        <w:t>GEE modeling</w:t>
      </w:r>
    </w:p>
    <w:p>
      <w:pPr>
        <w:pStyle w:val="Normal"/>
        <w:rPr/>
      </w:pPr>
      <w:r>
        <w:rPr/>
        <w:t xml:space="preserve">Several associations were seen in the unadjusted GEE models (see Supplemental Figure S3), </w:t>
      </w:r>
      <w:commentRangeStart w:id="18"/>
      <w:r>
        <w:rPr/>
        <w:t>particularly for the concentration data</w:t>
      </w:r>
      <w:commentRangeEnd w:id="18"/>
      <w:r>
        <w:rPr/>
      </w:r>
      <w:r>
        <w:rPr/>
        <w:commentReference w:id="18"/>
      </w:r>
      <w:r>
        <w:rPr/>
        <w:t xml:space="preserve">. Full model adjustment (Figure 2) attenuated most of these associations, </w:t>
      </w:r>
      <w:commentRangeStart w:id="19"/>
      <w:r>
        <w:rPr/>
        <w:t xml:space="preserve">where </w:t>
      </w:r>
      <w:commentRangeEnd w:id="19"/>
      <w:r>
        <w:rPr/>
      </w:r>
      <w:r>
        <w:rPr/>
        <w:commentReference w:id="19"/>
      </w:r>
      <w:r>
        <w:rPr/>
        <w:t>total NEFA, 16:0, and 18:2n-6 (all as nmol/mL) had negative associations between IGI/IR and ISSI-2. The magnitude of association for each of these variables was fairly consistent for each beta-cell function measure. For every one SD decrease in any of these three NEFA variables, there was an average predicted 8.4% lower IGI/IR and 4.1% lower ISSI-2 at each clinic visit</w:t>
      </w:r>
      <w:commentRangeStart w:id="20"/>
      <w:r>
        <w:rPr/>
        <w:t>.</w:t>
      </w:r>
      <w:commentRangeEnd w:id="20"/>
      <w:r>
        <w:rPr/>
      </w:r>
      <w:r>
        <w:rPr/>
        <w:commentReference w:id="20"/>
      </w:r>
      <w:r>
        <w:rPr/>
        <w:t xml:space="preserve"> None of the NEFA variables as a mol% had any association with the outcomes. Adjusting for TG </w:t>
      </w:r>
      <w:del w:id="132" w:author="Tony" w:date="2016-04-22T12:25:00Z">
        <w:r>
          <w:rPr/>
          <w:delText xml:space="preserve">attenuates </w:delText>
        </w:r>
      </w:del>
      <w:ins w:id="133" w:author="Tony" w:date="2016-04-22T12:25:00Z">
        <w:r>
          <w:rPr/>
          <w:t xml:space="preserve">attenuated </w:t>
        </w:r>
      </w:ins>
      <w:r>
        <w:rPr/>
        <w:t xml:space="preserve">all associations with IGI/IR and ISSI-2 (data not shown), </w:t>
      </w:r>
      <w:commentRangeStart w:id="21"/>
      <w:r>
        <w:rPr/>
        <w:t xml:space="preserve">though sample size at the 6 year visit is restricted to n=128 in those who had TG measured. </w:t>
      </w:r>
      <w:commentRangeEnd w:id="21"/>
      <w:r>
        <w:rPr/>
      </w:r>
      <w:r>
        <w:rPr/>
        <w:commentReference w:id="21"/>
      </w:r>
      <w:r>
        <w:rPr/>
        <w:t>There were no significant interaction effects between time, sex, or ethnicity and the individual NEFA on any of the outcome measures (</w:t>
      </w:r>
      <w:commentRangeStart w:id="22"/>
      <w:r>
        <w:rPr/>
        <w:t>data not shown</w:t>
      </w:r>
      <w:commentRangeEnd w:id="22"/>
      <w:r>
        <w:rPr/>
      </w:r>
      <w:r>
        <w:rPr/>
        <w:commentReference w:id="22"/>
      </w:r>
      <w:r>
        <w:rPr/>
        <w:t>). Raw values from the GEE models are shown in Supplemental Table S3 for unadjusted models and Supplemental Table S2 for fully adjusted models.</w:t>
      </w:r>
    </w:p>
    <w:p>
      <w:pPr>
        <w:pStyle w:val="Heading2"/>
        <w:rPr/>
      </w:pPr>
      <w:bookmarkStart w:id="12" w:name="latent-trajectory-and-nefa-pattern-recog"/>
      <w:bookmarkEnd w:id="12"/>
      <w:r>
        <w:rPr/>
        <w:t>Latent trajectory and NEFA pattern recognition</w:t>
      </w:r>
    </w:p>
    <w:p>
      <w:pPr>
        <w:pStyle w:val="Normal"/>
        <w:rPr/>
      </w:pPr>
      <w:r>
        <w:rPr/>
        <w:t xml:space="preserve">Three latent classes were extracted from LCMM, with 270 participants in the high, 119 in the middle, and 84 in the low beta-cell function groups. The trajectories of the three groups are shown in Supplemental Figure S4. These groups were used as the beta-cell function response variables in the PLS-DA analysis. The PLS-DA results show a very poor discriminatory ability of the NEFA composition in classifying participants into the correct beta-cell function latent class. Only 272 (57.5%) participants were correctly classified, primarily into the middle group. The specific NEFA composition was not able to accurately classify participants who had low or high beta-cell function. Supplemental Figure S5 shows the loadings of individual NEFA by the extracted component and Supplemental Figure S6 shows the clustering of the components by ISSI-2 latent class. The PLS-DA analysis using dysglycemia status conversion or </w:t>
      </w:r>
      <w:del w:id="134" w:author="Tony" w:date="2016-04-22T12:31:00Z">
        <w:r>
          <w:rPr/>
          <w:delText>maintanence</w:delText>
        </w:r>
      </w:del>
      <w:ins w:id="135" w:author="Tony" w:date="2016-04-22T12:31:00Z">
        <w:r>
          <w:rPr/>
          <w:t>maintenances</w:t>
        </w:r>
      </w:ins>
      <w:r>
        <w:rPr/>
        <w:t xml:space="preserve"> as the response variable showed similar poor discriminatory ability, though better than the beta-cell function trajectory results. While 347 (72.6%) participants were classified correctly based on dysglycemia status, examining the clustering of the NEFA composition showed poor discrimination between groups (see Supplemental Figure S7 and Supplemental Figure S8).</w:t>
      </w:r>
    </w:p>
    <w:p>
      <w:pPr>
        <w:pStyle w:val="Heading1"/>
        <w:rPr/>
      </w:pPr>
      <w:bookmarkStart w:id="13" w:name="discussion"/>
      <w:bookmarkEnd w:id="13"/>
      <w:r>
        <w:rPr/>
        <w:t>Discussion</w:t>
      </w:r>
    </w:p>
    <w:p>
      <w:pPr>
        <w:pStyle w:val="Normal"/>
        <w:rPr/>
      </w:pPr>
      <w:r>
        <w:rPr/>
        <w:t xml:space="preserve">In a Canadian population of adults who are at-risk for diabetes, we found that higher total NEFA </w:t>
      </w:r>
      <w:ins w:id="136" w:author="Tony" w:date="2016-04-22T12:49:00Z">
        <w:r>
          <w:rPr/>
          <w:t xml:space="preserve">concentrations </w:t>
        </w:r>
      </w:ins>
      <w:r>
        <w:rPr/>
        <w:t xml:space="preserve">independently predicted a </w:t>
      </w:r>
      <w:commentRangeStart w:id="23"/>
      <w:r>
        <w:rPr/>
        <w:t xml:space="preserve">lower </w:t>
      </w:r>
      <w:commentRangeEnd w:id="23"/>
      <w:r>
        <w:rPr/>
      </w:r>
      <w:r>
        <w:rPr/>
        <w:commentReference w:id="23"/>
      </w:r>
      <w:r>
        <w:rPr/>
        <w:t>beta-cell function over 6 years. While we found negative association</w:t>
      </w:r>
      <w:ins w:id="137" w:author="Tony" w:date="2016-04-22T12:49:00Z">
        <w:r>
          <w:rPr/>
          <w:t>s</w:t>
        </w:r>
      </w:ins>
      <w:r>
        <w:rPr/>
        <w:t xml:space="preserve"> with palmitic acid (16:0), oleic acid (18:1n-9), and linoleic acid (18:2n-6) </w:t>
      </w:r>
      <w:ins w:id="138" w:author="Tony" w:date="2016-04-22T12:49:00Z">
        <w:r>
          <w:rPr/>
          <w:t xml:space="preserve">modelled </w:t>
        </w:r>
      </w:ins>
      <w:r>
        <w:rPr/>
        <w:t xml:space="preserve">as a concentration (nmol/mL), no associations were seen for the proportion of these fatty acids and further clustering analysis found no predictive ability of these NEFA on beta-cell function or dysglycemia. These observations suggest that the absolute size of the total </w:t>
      </w:r>
      <w:ins w:id="139" w:author="Tony" w:date="2016-04-22T12:50:00Z">
        <w:r>
          <w:rPr/>
          <w:t xml:space="preserve">NEFA </w:t>
        </w:r>
      </w:ins>
      <w:r>
        <w:rPr/>
        <w:t>fraction, rather than the specific composition of any individual NEFA, likely influences the pathogenesis of diabetes.</w:t>
      </w:r>
    </w:p>
    <w:p>
      <w:pPr>
        <w:pStyle w:val="TextBody"/>
        <w:rPr/>
      </w:pPr>
      <w:r>
        <w:rPr/>
        <w:t xml:space="preserve">The role of total NEFA </w:t>
      </w:r>
      <w:del w:id="140" w:author="Tony" w:date="2016-04-22T12:51:00Z">
        <w:r>
          <w:rPr/>
          <w:delText xml:space="preserve">on </w:delText>
        </w:r>
      </w:del>
      <w:ins w:id="141" w:author="Tony" w:date="2016-04-22T12:51:00Z">
        <w:r>
          <w:rPr/>
          <w:t xml:space="preserve">in the etiology of </w:t>
        </w:r>
      </w:ins>
      <w:r>
        <w:rPr/>
        <w:t xml:space="preserve">diabetes </w:t>
      </w:r>
      <w:commentRangeStart w:id="24"/>
      <w:r>
        <w:rPr/>
        <w:t xml:space="preserve">is a well-studied area of research. </w:t>
      </w:r>
      <w:commentRangeEnd w:id="24"/>
      <w:r>
        <w:rPr/>
      </w:r>
      <w:r>
        <w:rPr/>
        <w:commentReference w:id="24"/>
      </w:r>
      <w:r>
        <w:rPr/>
        <w:t xml:space="preserve">Epidemiological studies have shown that higher NEFA associate with lower insulin secretion and a higher risk for developing diabetes (4,22). In a cross-sectional analysis of the RISCK cohort, total NEFA had a negative association with insulin sensitivity and a particularly strong negative association with beta-cell function (23). Experimentally, several potential mechanisms have been elucidated for the role of NEFA on beta-cell function, particularly for palmitic acid. Prolonged exposure to elevated NEFA can induce apoptosis in the beta-cells, possibly through endoplasmic reticulum stress, formation of ceramides, and generation of nitric oxide, as well as impairment of proinsulin production and </w:t>
      </w:r>
      <w:del w:id="142" w:author="Tony" w:date="2016-04-22T12:52:00Z">
        <w:r>
          <w:rPr/>
          <w:delText>mitochrondial</w:delText>
        </w:r>
      </w:del>
      <w:ins w:id="143" w:author="Tony" w:date="2016-04-22T12:52:00Z">
        <w:r>
          <w:rPr/>
          <w:t>mitochondrial</w:t>
        </w:r>
      </w:ins>
      <w:r>
        <w:rPr/>
        <w:t xml:space="preserve"> function (2,24–27). The present analysis is the first study to our knowledge to examine </w:t>
      </w:r>
      <w:ins w:id="144" w:author="Tony" w:date="2016-04-22T12:54:00Z">
        <w:r>
          <w:rPr/>
          <w:t xml:space="preserve">the longitudinal association of </w:t>
        </w:r>
      </w:ins>
      <w:r>
        <w:rPr/>
        <w:t xml:space="preserve">a broad spectrum of individual NEFA </w:t>
      </w:r>
      <w:ins w:id="145" w:author="Tony" w:date="2016-04-22T12:54:00Z">
        <w:r>
          <w:rPr/>
          <w:t>species (?)</w:t>
        </w:r>
      </w:ins>
      <w:del w:id="146" w:author="Tony" w:date="2016-04-22T12:55:00Z">
        <w:r>
          <w:rPr/>
          <w:delText xml:space="preserve">in a cohort setting </w:delText>
        </w:r>
      </w:del>
      <w:r>
        <w:rPr/>
        <w:t>on beta-cell function</w:t>
      </w:r>
      <w:ins w:id="147" w:author="Tony" w:date="2016-04-22T12:55:00Z">
        <w:r>
          <w:rPr/>
          <w:t xml:space="preserve"> in a large cohort</w:t>
        </w:r>
      </w:ins>
      <w:r>
        <w:rPr/>
        <w:t xml:space="preserve">. We found that there was a strong signal of higher total NEFA, palmitic acid, oleic acid, and linoleic acid as concentrations with lower beta-cell function. However, </w:t>
      </w:r>
      <w:ins w:id="148" w:author="Tony" w:date="2016-04-22T12:58:00Z">
        <w:r>
          <w:rPr/>
          <w:t xml:space="preserve">in </w:t>
        </w:r>
      </w:ins>
      <w:ins w:id="149" w:author="Tony" w:date="2016-04-22T12:57:00Z">
        <w:r>
          <w:rPr/>
          <w:t xml:space="preserve">modelling these fatty acids </w:t>
        </w:r>
      </w:ins>
      <w:r>
        <w:rPr/>
        <w:t xml:space="preserve">as </w:t>
      </w:r>
      <w:del w:id="150" w:author="Tony" w:date="2016-04-22T12:57:00Z">
        <w:r>
          <w:rPr/>
          <w:delText xml:space="preserve">both </w:delText>
        </w:r>
      </w:del>
      <w:del w:id="151" w:author="Tony" w:date="2016-04-22T12:58:00Z">
        <w:r>
          <w:rPr/>
          <w:delText xml:space="preserve">a </w:delText>
        </w:r>
      </w:del>
      <w:r>
        <w:rPr/>
        <w:t>mol%</w:t>
      </w:r>
      <w:ins w:id="152" w:author="Tony" w:date="2016-04-22T12:57:00Z">
        <w:r>
          <w:rPr/>
          <w:t>,</w:t>
        </w:r>
      </w:ins>
      <w:r>
        <w:rPr/>
        <w:t xml:space="preserve"> and using </w:t>
      </w:r>
      <w:ins w:id="153" w:author="Tony" w:date="2016-04-22T12:57:00Z">
        <w:r>
          <w:rPr/>
          <w:t xml:space="preserve">novel </w:t>
        </w:r>
      </w:ins>
      <w:r>
        <w:rPr/>
        <w:t xml:space="preserve">clustering </w:t>
      </w:r>
      <w:del w:id="154" w:author="Tony" w:date="2016-04-22T12:57:00Z">
        <w:r>
          <w:rPr/>
          <w:delText>analyses</w:delText>
        </w:r>
      </w:del>
      <w:ins w:id="155" w:author="Tony" w:date="2016-04-22T12:57:00Z">
        <w:r>
          <w:rPr/>
          <w:t>analysis approaches</w:t>
        </w:r>
      </w:ins>
      <w:r>
        <w:rPr/>
        <w:t xml:space="preserve">, no individual or specific </w:t>
      </w:r>
      <w:del w:id="156" w:author="Tony" w:date="2016-04-22T12:59:00Z">
        <w:r>
          <w:rPr/>
          <w:delText>composition of</w:delText>
        </w:r>
      </w:del>
      <w:ins w:id="157" w:author="Tony" w:date="2016-04-22T12:59:00Z">
        <w:r>
          <w:rPr/>
          <w:t>fatty acid species in</w:t>
        </w:r>
      </w:ins>
      <w:r>
        <w:rPr/>
        <w:t xml:space="preserve"> the NEFA fraction predicted lower beta-cell function, insulin sensitivity, or dysglycemia status. T</w:t>
      </w:r>
      <w:ins w:id="158" w:author="Tony" w:date="2016-04-22T12:59:00Z">
        <w:r>
          <w:rPr/>
          <w:t>aken t</w:t>
        </w:r>
      </w:ins>
      <w:r>
        <w:rPr/>
        <w:t>ogether, these results suggest that</w:t>
      </w:r>
      <w:ins w:id="159" w:author="Tony" w:date="2016-04-22T12:59:00Z">
        <w:r>
          <w:rPr/>
          <w:t xml:space="preserve"> it is</w:t>
        </w:r>
      </w:ins>
      <w:r>
        <w:rPr/>
        <w:t xml:space="preserve"> the absolute size of the </w:t>
      </w:r>
      <w:ins w:id="160" w:author="Tony" w:date="2016-04-22T12:59:00Z">
        <w:r>
          <w:rPr/>
          <w:t xml:space="preserve">circulating </w:t>
        </w:r>
      </w:ins>
      <w:r>
        <w:rPr/>
        <w:t xml:space="preserve">NEFA fraction, irrespective of any specific composition of fatty acid species, </w:t>
      </w:r>
      <w:del w:id="161" w:author="Tony" w:date="2016-04-22T13:00:00Z">
        <w:r>
          <w:rPr/>
          <w:delText>exerts it's</w:delText>
        </w:r>
      </w:del>
      <w:ins w:id="162" w:author="Tony" w:date="2016-04-22T13:00:00Z">
        <w:r>
          <w:rPr/>
          <w:t>that is responsible for the</w:t>
        </w:r>
      </w:ins>
      <w:r>
        <w:rPr/>
        <w:t xml:space="preserve"> hypothesized lipotoxic effects</w:t>
      </w:r>
      <w:ins w:id="163" w:author="Tony" w:date="2016-04-22T13:00:00Z">
        <w:r>
          <w:rPr/>
          <w:t xml:space="preserve"> of NEFA </w:t>
        </w:r>
      </w:ins>
      <w:del w:id="164" w:author="Tony" w:date="2016-04-22T13:00:00Z">
        <w:r>
          <w:rPr/>
          <w:delText xml:space="preserve"> </w:delText>
        </w:r>
      </w:del>
      <w:r>
        <w:rPr/>
        <w:t>on the beta-cells.</w:t>
      </w:r>
    </w:p>
    <w:p>
      <w:pPr>
        <w:pStyle w:val="TextBody"/>
        <w:rPr/>
      </w:pPr>
      <w:r>
        <w:rPr/>
        <w:t xml:space="preserve">Biologically, within a free-living population chronic elevation of NEFA may be mediating it's association through TG. In normal metabolism, NEFA enters the liver and assists in the production of TG that is to be processed into very-low density lipoproteins (VLDL) (28). As such higher NEFA may contribute to hypertriglyceridemia, which is a known risk factor for diabetes. In the sensitivity analysis adjusting for TG, all associations with beta-cell function were attenuated, suggesting that NEFA may in fact be mediating it's association through TG. </w:t>
      </w:r>
      <w:commentRangeStart w:id="25"/>
      <w:r>
        <w:rPr/>
        <w:t>However, a major limitation to the TG-adjusted GEE models is the reduced sample size in the 6 year visit, as only a subset (n=128) of participants had TG measured.</w:t>
      </w:r>
      <w:commentRangeEnd w:id="25"/>
      <w:r>
        <w:rPr/>
      </w:r>
      <w:r>
        <w:rPr/>
        <w:commentReference w:id="25"/>
      </w:r>
    </w:p>
    <w:p>
      <w:pPr>
        <w:pStyle w:val="TextBody"/>
        <w:rPr/>
      </w:pPr>
      <w:r>
        <w:rPr/>
        <w:t xml:space="preserve">There is substantial experimental evidence highlighting the role of increased NEFA and </w:t>
      </w:r>
      <w:del w:id="165" w:author="Tony" w:date="2016-04-22T13:02:00Z">
        <w:r>
          <w:rPr/>
          <w:delText xml:space="preserve">a </w:delText>
        </w:r>
      </w:del>
      <w:ins w:id="166" w:author="Tony" w:date="2016-04-22T13:02:00Z">
        <w:r>
          <w:rPr/>
          <w:t xml:space="preserve">the </w:t>
        </w:r>
      </w:ins>
      <w:r>
        <w:rPr/>
        <w:t xml:space="preserve">subsequent increase in insulin resistance via impairment of insulin signaling cascades (reviewed in </w:t>
      </w:r>
      <w:del w:id="167" w:author="Tony" w:date="2016-04-22T13:02:00Z">
        <w:r>
          <w:rPr/>
          <w:delText xml:space="preserve">multiple </w:delText>
        </w:r>
      </w:del>
      <w:ins w:id="168" w:author="Tony" w:date="2016-04-22T13:02:00Z">
        <w:r>
          <w:rPr/>
          <w:t xml:space="preserve">previously published </w:t>
        </w:r>
      </w:ins>
      <w:r>
        <w:rPr/>
        <w:t xml:space="preserve">articles (29–32)). However, in this longitudinal analysis, we saw no association </w:t>
      </w:r>
      <w:del w:id="169" w:author="Tony" w:date="2016-04-22T13:02:00Z">
        <w:r>
          <w:rPr/>
          <w:delText xml:space="preserve">between </w:delText>
        </w:r>
      </w:del>
      <w:ins w:id="170" w:author="Tony" w:date="2016-04-22T13:02:00Z">
        <w:r>
          <w:rPr/>
          <w:t xml:space="preserve">of </w:t>
        </w:r>
      </w:ins>
      <w:r>
        <w:rPr/>
        <w:t xml:space="preserve">any individual or total NEFA </w:t>
      </w:r>
      <w:del w:id="171" w:author="Tony" w:date="2016-04-22T13:02:00Z">
        <w:r>
          <w:rPr/>
          <w:delText xml:space="preserve">and </w:delText>
        </w:r>
      </w:del>
      <w:ins w:id="172" w:author="Tony" w:date="2016-04-22T13:02:00Z">
        <w:r>
          <w:rPr/>
          <w:t xml:space="preserve">with </w:t>
        </w:r>
      </w:ins>
      <w:del w:id="173" w:author="Tony" w:date="2016-04-22T13:02:00Z">
        <w:r>
          <w:rPr/>
          <w:delText xml:space="preserve">neither </w:delText>
        </w:r>
      </w:del>
      <w:r>
        <w:rPr/>
        <w:t xml:space="preserve">hepatic (1/HOMA-IR) </w:t>
      </w:r>
      <w:del w:id="174" w:author="Tony" w:date="2016-04-22T13:02:00Z">
        <w:r>
          <w:rPr/>
          <w:delText xml:space="preserve">nor </w:delText>
        </w:r>
      </w:del>
      <w:ins w:id="175" w:author="Tony" w:date="2016-04-22T13:02:00Z">
        <w:r>
          <w:rPr/>
          <w:t xml:space="preserve">or </w:t>
        </w:r>
      </w:ins>
      <w:r>
        <w:rPr/>
        <w:t xml:space="preserve">whole-body insulin sensitivity (ISI). There are some possible explanations for </w:t>
      </w:r>
      <w:del w:id="176" w:author="Tony" w:date="2016-04-22T13:02:00Z">
        <w:r>
          <w:rPr/>
          <w:delText xml:space="preserve">our </w:delText>
        </w:r>
      </w:del>
      <w:ins w:id="177" w:author="Tony" w:date="2016-04-22T13:02:00Z">
        <w:r>
          <w:rPr/>
          <w:t xml:space="preserve">these </w:t>
        </w:r>
      </w:ins>
      <w:r>
        <w:rPr/>
        <w:t xml:space="preserve">findings. Previous studies done </w:t>
      </w:r>
      <w:r>
        <w:rPr>
          <w:i/>
        </w:rPr>
        <w:t>in vivo</w:t>
      </w:r>
      <w:r>
        <w:rPr/>
        <w:t xml:space="preserve"> were mostly short term infusion</w:t>
      </w:r>
      <w:ins w:id="178" w:author="Tony" w:date="2016-04-22T13:03:00Z">
        <w:r>
          <w:rPr/>
          <w:t xml:space="preserve"> protocols</w:t>
        </w:r>
      </w:ins>
      <w:r>
        <w:rPr/>
        <w:t xml:space="preserve"> (5,27,33,34) or pharmocologic (3,35) trials and the observational research was generally cross-sectional or correlational (23,36–38). The </w:t>
      </w:r>
      <w:del w:id="179" w:author="Tony" w:date="2016-04-22T13:04:00Z">
        <w:r>
          <w:rPr/>
          <w:delText xml:space="preserve">limitation of these studies were the </w:delText>
        </w:r>
      </w:del>
      <w:r>
        <w:rPr/>
        <w:t xml:space="preserve">short time periods </w:t>
      </w:r>
      <w:del w:id="180" w:author="Tony" w:date="2016-04-22T13:04:00Z">
        <w:r>
          <w:rPr/>
          <w:delText xml:space="preserve">examined </w:delText>
        </w:r>
      </w:del>
      <w:ins w:id="181" w:author="Tony" w:date="2016-04-22T13:04:00Z">
        <w:r>
          <w:rPr/>
          <w:t>of these studies and</w:t>
        </w:r>
      </w:ins>
      <w:del w:id="182" w:author="Tony" w:date="2016-04-22T13:04:00Z">
        <w:r>
          <w:rPr/>
          <w:delText>or</w:delText>
        </w:r>
      </w:del>
      <w:r>
        <w:rPr/>
        <w:t xml:space="preserve"> the experimentally-induced elevations in NEFA concentrations</w:t>
      </w:r>
      <w:del w:id="183" w:author="Tony" w:date="2016-04-22T13:04:00Z">
        <w:r>
          <w:rPr/>
          <w:delText xml:space="preserve">, making </w:delText>
        </w:r>
      </w:del>
      <w:ins w:id="184" w:author="Tony" w:date="2016-04-22T13:04:00Z">
        <w:r>
          <w:rPr/>
          <w:t xml:space="preserve">make </w:t>
        </w:r>
      </w:ins>
      <w:r>
        <w:rPr/>
        <w:t>it difficult to assess the causal role in non-experimental environments over long time frames. Moreover, some studies have found null or weak associations of NEFA and IR (23,34,39,40), suggesting that either NEFA has only a minor role in IR or that NEFA is the effect, but not cause, of the underlying IR. Adipose tissue, which release NEFA during fasting, can become insulin resistant and thus lipolysis of intracellular TG by hormone-sensitive lipase may not respond to the inhibitory action of insulin. As such, IR may develop before elevations in blood NEFA. There is also evidence to suggest that insulin may be involved in NEFA uptake (41), further supporting the hypothesis that elevated NEFA is a consequence of higher IR. However, we could not examine this potential hypothesis as NEFA was only collected at the baseline visit.</w:t>
      </w:r>
    </w:p>
    <w:p>
      <w:pPr>
        <w:pStyle w:val="TextBody"/>
        <w:rPr/>
      </w:pPr>
      <w:r>
        <w:rPr/>
        <w:t xml:space="preserve">There are two other possible explanations for our null findings for the insulin sensitivity measures. First, there may be differences in physiology between fasting and postprandial NEFA kinetics. For instance, some experimental studies using </w:t>
      </w:r>
      <w:del w:id="185" w:author="Tony" w:date="2016-04-22T13:05:00Z">
        <w:r>
          <w:rPr/>
          <w:delText xml:space="preserve">the </w:delText>
        </w:r>
      </w:del>
      <w:r>
        <w:rPr/>
        <w:t xml:space="preserve">clamp </w:t>
      </w:r>
      <w:ins w:id="186" w:author="Tony" w:date="2016-04-22T13:05:00Z">
        <w:r>
          <w:rPr/>
          <w:t xml:space="preserve">protocols </w:t>
        </w:r>
      </w:ins>
      <w:r>
        <w:rPr/>
        <w:t xml:space="preserve">found that fasting NEFA was a weak predictor of insulin sensitivity compared to postprandial concentrations of NEFA (34,40). Inefficiencies in NEFA uptake into the adipose tissue following postprandial TG lipolysis via lipoprotein lipase may result in NEFA spillover into the blood and a subsequent increase in circulating NEFA (42), which may be more metabolically active given postprandial activity. Second, the null findings may be due to the high risk population examined in PROMISE. It may be that in this population, IR has become well established and NEFA may not contribute to IR at this </w:t>
      </w:r>
      <w:ins w:id="187" w:author="Tony" w:date="2016-04-22T13:06:00Z">
        <w:r>
          <w:rPr/>
          <w:t xml:space="preserve">somewhat more advanced </w:t>
        </w:r>
      </w:ins>
      <w:r>
        <w:rPr/>
        <w:t>stage in the pathogenesis of diabetes.</w:t>
      </w:r>
    </w:p>
    <w:p>
      <w:pPr>
        <w:pStyle w:val="TextBody"/>
        <w:rPr/>
      </w:pPr>
      <w:r>
        <w:rPr/>
        <w:t>Few studies have examined the composition of NEFA on metabolic functioning. One recent, well</w:t>
      </w:r>
      <w:ins w:id="188" w:author="Tony" w:date="2016-04-22T13:07:00Z">
        <w:r>
          <w:rPr/>
          <w:t>-</w:t>
        </w:r>
      </w:ins>
      <w:del w:id="189" w:author="Tony" w:date="2016-04-22T13:07:00Z">
        <w:r>
          <w:rPr/>
          <w:delText xml:space="preserve"> </w:delText>
        </w:r>
      </w:del>
      <w:r>
        <w:rPr/>
        <w:t xml:space="preserve">analyzed study used a variety of advanced fatty acid measurement and statistical techniques to explore the multivariate relationship between the NEFA composition and components of the metabolic syndrome (MetS) (43). Specifically, </w:t>
      </w:r>
      <w:del w:id="190" w:author="Tony" w:date="2016-04-22T13:07:00Z">
        <w:r>
          <w:rPr/>
          <w:delText xml:space="preserve">using the statistical techniques </w:delText>
        </w:r>
      </w:del>
      <w:r>
        <w:rPr/>
        <w:t xml:space="preserve">the authors identified NEFA 16:1n-9, 20:1n-9, and 22:4n-6 to </w:t>
      </w:r>
      <w:del w:id="191" w:author="Tony" w:date="2016-04-22T13:07:00Z">
        <w:r>
          <w:rPr/>
          <w:delText xml:space="preserve">most </w:delText>
        </w:r>
      </w:del>
      <w:r>
        <w:rPr/>
        <w:t>correlate with components of the MetS. Another similar study examining diabetes found that 16:0, 18:0, 18:1, 18:2, 18:3 may be useful biomarkers for identifying healthy compared to diabetic individuals (44). However, in both studies, major limitations were the smaller sample sizes (approximately 100 subjects) and the cross-sectional design.</w:t>
      </w:r>
    </w:p>
    <w:p>
      <w:pPr>
        <w:pStyle w:val="TextBody"/>
        <w:rPr/>
      </w:pPr>
      <w:r>
        <w:rPr/>
        <w:t xml:space="preserve">There are a few important limitations to our study. NEFA were only quantified at the baseline visit and as such we </w:t>
      </w:r>
      <w:del w:id="192" w:author="Tony" w:date="2016-04-22T13:08:00Z">
        <w:r>
          <w:rPr/>
          <w:delText>can not</w:delText>
        </w:r>
      </w:del>
      <w:ins w:id="193" w:author="Tony" w:date="2016-04-22T13:08:00Z">
        <w:r>
          <w:rPr/>
          <w:t>cannot</w:t>
        </w:r>
      </w:ins>
      <w:r>
        <w:rPr/>
        <w:t xml:space="preserve"> investigate whether there were concomitant changes in NEFA and the metabolic measures. However, we believe this is a strength for our specific objective, as the chance of reverse causality is reduced given that fatty acid and glucose metabolism pathways are tightly integrated. This is also an observational cohort, and there may be some residual confounding we haven't considered or that couldn't be measured. Nonetheless, </w:t>
      </w:r>
      <w:commentRangeStart w:id="26"/>
      <w:r>
        <w:rPr/>
        <w:t>we were as thorough as possible in understanding and minimizing potential confounding</w:t>
      </w:r>
      <w:commentRangeEnd w:id="26"/>
      <w:r>
        <w:rPr/>
      </w:r>
      <w:r>
        <w:rPr/>
        <w:commentReference w:id="26"/>
      </w:r>
      <w:r>
        <w:rPr/>
        <w:t>. Finally, our cohort consists of individuals at-risk for diabetes, who are primarily female of European-ancestry and as such our results may not be generalizable to other populations. However, given these limitations, our study also has several strengths, including the longitudinal design and the rigorous statistical techniques and methods applied, which are specifically suited to investigating temporal relationships and to handling the multivariate nature of the data. Lastly, our cohort contains highly detailed and comprehensive variable measurements at each collection visit, and has both concentration and mol% data for the fatty acids.</w:t>
      </w:r>
    </w:p>
    <w:p>
      <w:pPr>
        <w:pStyle w:val="TextBody"/>
        <w:rPr/>
      </w:pPr>
      <w:r>
        <w:rPr/>
        <w:t xml:space="preserve">In conclusion, we found that total NEFA was a strong predictor for lower beta-cell function over 6 years, irrespective of the specific composition of the NEFA fraction. </w:t>
      </w:r>
      <w:commentRangeStart w:id="27"/>
      <w:r>
        <w:rPr/>
        <w:t>While future studies are needed to confirm these findings, given the cost and labour involved in quantifying the NEFA composition, our results suggest that further research on the NEFA composition may not be as fruitful and cost-effective then if the simpler, easy to measure total NEFA concentration was used.</w:t>
      </w:r>
      <w:commentRangeEnd w:id="27"/>
      <w:r>
        <w:rPr/>
      </w:r>
      <w:r>
        <w:rPr/>
        <w:commentReference w:id="27"/>
      </w:r>
    </w:p>
    <w:p>
      <w:pPr>
        <w:pStyle w:val="Heading2"/>
        <w:rPr/>
      </w:pPr>
      <w:bookmarkStart w:id="14" w:name="acknowledgements"/>
      <w:bookmarkEnd w:id="14"/>
      <w:r>
        <w:rPr/>
        <w:t>Acknowledgements</w:t>
      </w:r>
    </w:p>
    <w:p>
      <w:pPr>
        <w:pStyle w:val="Normal"/>
        <w:rPr/>
      </w:pPr>
      <w:r>
        <w:rPr/>
        <w:t>The authors thank Jan Neuman, Paula Van Nostrand, Stella Kink, and Annette Barnie of the Leadership Sinai Centre for Diabetes, Mount Sinai Hospital, Toronto, Canada and Sheila Porter and Mauricio Marin of the Centre for Studies in Family Medicine, University of Western Ontario, London, Canada for their expert technical assistance and dedication in their work for PROMISE. The authors had the following responsibility: LWJ conducted research, analyzed data, and wrote the paper; RR, ZL, BZ, and SBH designed research, conducted research, and provided essential materials (infrastructure and clinical resources); RR, BZ, SBH, RPB, and AG provided intellectual feedback on the paper; RPB conducted research, provided essential reagents and materials; AJH designed research, assisted with interpretation, and provided intellectual feedback on all versions of the paper; LWJ and AJH had primary responsibility for final content. All authors read and approved the final manuscript. The authors report no potential conflicts of interest relevant to this study</w:t>
      </w:r>
      <w:commentRangeStart w:id="28"/>
      <w:r>
        <w:rPr/>
        <w:t>.</w:t>
      </w:r>
      <w:commentRangeEnd w:id="28"/>
      <w:r>
        <w:rPr/>
      </w:r>
      <w:r>
        <w:rPr/>
        <w:commentReference w:id="28"/>
      </w:r>
    </w:p>
    <w:p>
      <w:pPr>
        <w:pStyle w:val="Heading1"/>
        <w:rPr/>
      </w:pPr>
      <w:bookmarkStart w:id="15" w:name="tables"/>
      <w:bookmarkEnd w:id="15"/>
      <w:r>
        <w:rPr/>
        <w:t>Tables</w:t>
      </w:r>
    </w:p>
    <w:p>
      <w:pPr>
        <w:pStyle w:val="TableCaption"/>
        <w:rPr/>
      </w:pPr>
      <w:r>
        <w:rPr/>
        <w:t>Table 1: Basic characteristics of the PROMISE participants at each of the 3 clinic visits.</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013"/>
        <w:gridCol w:w="2369"/>
        <w:gridCol w:w="2606"/>
        <w:gridCol w:w="2371"/>
      </w:tblGrid>
      <w:tr>
        <w:trPr>
          <w:cantSplit w:val="false"/>
        </w:trPr>
        <w:tc>
          <w:tcPr>
            <w:tcW w:w="2013"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Measure</w:t>
            </w:r>
          </w:p>
        </w:tc>
        <w:tc>
          <w:tcPr>
            <w:tcW w:w="2369"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Baseline</w:t>
            </w:r>
          </w:p>
        </w:tc>
        <w:tc>
          <w:tcPr>
            <w:tcW w:w="2606"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3-yr</w:t>
            </w:r>
          </w:p>
        </w:tc>
        <w:tc>
          <w:tcPr>
            <w:tcW w:w="2371"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6-yr</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HOMA-IR</w:t>
            </w:r>
          </w:p>
        </w:tc>
        <w:tc>
          <w:tcPr>
            <w:tcW w:w="2369" w:type="dxa"/>
            <w:tcBorders>
              <w:top w:val="nil"/>
              <w:left w:val="nil"/>
              <w:bottom w:val="nil"/>
              <w:insideH w:val="nil"/>
              <w:right w:val="nil"/>
              <w:insideV w:val="nil"/>
            </w:tcBorders>
            <w:shd w:fill="FFFFFF" w:val="clear"/>
          </w:tcPr>
          <w:p>
            <w:pPr>
              <w:pStyle w:val="Compact"/>
              <w:spacing w:before="36" w:after="36"/>
              <w:rPr/>
            </w:pPr>
            <w:r>
              <w:rPr/>
              <w:t>13.1 (8.5-22.1)</w:t>
            </w:r>
          </w:p>
        </w:tc>
        <w:tc>
          <w:tcPr>
            <w:tcW w:w="2606" w:type="dxa"/>
            <w:tcBorders>
              <w:top w:val="nil"/>
              <w:left w:val="nil"/>
              <w:bottom w:val="nil"/>
              <w:insideH w:val="nil"/>
              <w:right w:val="nil"/>
              <w:insideV w:val="nil"/>
            </w:tcBorders>
            <w:shd w:fill="FFFFFF" w:val="clear"/>
          </w:tcPr>
          <w:p>
            <w:pPr>
              <w:pStyle w:val="Compact"/>
              <w:spacing w:before="36" w:after="36"/>
              <w:rPr/>
            </w:pPr>
            <w:r>
              <w:rPr/>
              <w:t>16.3 (10-27.1)</w:t>
            </w:r>
          </w:p>
        </w:tc>
        <w:tc>
          <w:tcPr>
            <w:tcW w:w="2371" w:type="dxa"/>
            <w:tcBorders>
              <w:top w:val="nil"/>
              <w:left w:val="nil"/>
              <w:bottom w:val="nil"/>
              <w:insideH w:val="nil"/>
              <w:right w:val="nil"/>
              <w:insideV w:val="nil"/>
            </w:tcBorders>
            <w:shd w:fill="FFFFFF" w:val="clear"/>
          </w:tcPr>
          <w:p>
            <w:pPr>
              <w:pStyle w:val="Compact"/>
              <w:spacing w:before="36" w:after="36"/>
              <w:rPr/>
            </w:pPr>
            <w:r>
              <w:rPr/>
              <w:t>16.6 (10.8-26.1)</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IGI/IR</w:t>
            </w:r>
          </w:p>
        </w:tc>
        <w:tc>
          <w:tcPr>
            <w:tcW w:w="2369" w:type="dxa"/>
            <w:tcBorders>
              <w:top w:val="nil"/>
              <w:left w:val="nil"/>
              <w:bottom w:val="nil"/>
              <w:insideH w:val="nil"/>
              <w:right w:val="nil"/>
              <w:insideV w:val="nil"/>
            </w:tcBorders>
            <w:shd w:fill="FFFFFF" w:val="clear"/>
          </w:tcPr>
          <w:p>
            <w:pPr>
              <w:pStyle w:val="Compact"/>
              <w:spacing w:before="36" w:after="36"/>
              <w:rPr/>
            </w:pPr>
            <w:r>
              <w:rPr/>
              <w:t>7.1 (4.2-10.6)</w:t>
            </w:r>
          </w:p>
        </w:tc>
        <w:tc>
          <w:tcPr>
            <w:tcW w:w="2606" w:type="dxa"/>
            <w:tcBorders>
              <w:top w:val="nil"/>
              <w:left w:val="nil"/>
              <w:bottom w:val="nil"/>
              <w:insideH w:val="nil"/>
              <w:right w:val="nil"/>
              <w:insideV w:val="nil"/>
            </w:tcBorders>
            <w:shd w:fill="FFFFFF" w:val="clear"/>
          </w:tcPr>
          <w:p>
            <w:pPr>
              <w:pStyle w:val="Compact"/>
              <w:spacing w:before="36" w:after="36"/>
              <w:rPr/>
            </w:pPr>
            <w:r>
              <w:rPr/>
              <w:t>5.6 (3.6-9.8)</w:t>
            </w:r>
          </w:p>
        </w:tc>
        <w:tc>
          <w:tcPr>
            <w:tcW w:w="2371" w:type="dxa"/>
            <w:tcBorders>
              <w:top w:val="nil"/>
              <w:left w:val="nil"/>
              <w:bottom w:val="nil"/>
              <w:insideH w:val="nil"/>
              <w:right w:val="nil"/>
              <w:insideV w:val="nil"/>
            </w:tcBorders>
            <w:shd w:fill="FFFFFF" w:val="clear"/>
          </w:tcPr>
          <w:p>
            <w:pPr>
              <w:pStyle w:val="Compact"/>
              <w:spacing w:before="36" w:after="36"/>
              <w:rPr/>
            </w:pPr>
            <w:r>
              <w:rPr/>
              <w:t>5.6 (3.5-9)</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commentRangeStart w:id="29"/>
            <w:r>
              <w:rPr/>
              <w:t>ISI</w:t>
            </w:r>
          </w:p>
        </w:tc>
        <w:tc>
          <w:tcPr>
            <w:tcW w:w="2369" w:type="dxa"/>
            <w:tcBorders>
              <w:top w:val="nil"/>
              <w:left w:val="nil"/>
              <w:bottom w:val="nil"/>
              <w:insideH w:val="nil"/>
              <w:right w:val="nil"/>
              <w:insideV w:val="nil"/>
            </w:tcBorders>
            <w:shd w:fill="FFFFFF" w:val="clear"/>
          </w:tcPr>
          <w:p>
            <w:pPr>
              <w:pStyle w:val="Compact"/>
              <w:spacing w:before="36" w:after="36"/>
              <w:rPr/>
            </w:pPr>
            <w:r>
              <w:rPr/>
              <w:t>13.6 (8.7-21.8)</w:t>
            </w:r>
          </w:p>
        </w:tc>
        <w:tc>
          <w:tcPr>
            <w:tcW w:w="2606" w:type="dxa"/>
            <w:tcBorders>
              <w:top w:val="nil"/>
              <w:left w:val="nil"/>
              <w:bottom w:val="nil"/>
              <w:insideH w:val="nil"/>
              <w:right w:val="nil"/>
              <w:insideV w:val="nil"/>
            </w:tcBorders>
            <w:shd w:fill="FFFFFF" w:val="clear"/>
          </w:tcPr>
          <w:p>
            <w:pPr>
              <w:pStyle w:val="Compact"/>
              <w:spacing w:before="36" w:after="36"/>
              <w:rPr/>
            </w:pPr>
            <w:r>
              <w:rPr/>
              <w:t>11.6 (6.9-19.1)</w:t>
            </w:r>
          </w:p>
        </w:tc>
        <w:tc>
          <w:tcPr>
            <w:tcW w:w="2371" w:type="dxa"/>
            <w:tcBorders>
              <w:top w:val="nil"/>
              <w:left w:val="nil"/>
              <w:bottom w:val="nil"/>
              <w:insideH w:val="nil"/>
              <w:right w:val="nil"/>
              <w:insideV w:val="nil"/>
            </w:tcBorders>
            <w:shd w:fill="FFFFFF" w:val="clear"/>
          </w:tcPr>
          <w:p>
            <w:pPr>
              <w:pStyle w:val="Compact"/>
              <w:spacing w:before="36" w:after="36"/>
              <w:rPr/>
            </w:pPr>
            <w:r>
              <w:rPr/>
              <w:t>11.6 (7.5-17.5)</w:t>
            </w:r>
            <w:commentRangeEnd w:id="29"/>
            <w:r>
              <w:rPr/>
            </w:r>
            <w:r>
              <w:rPr/>
              <w:commentReference w:id="29"/>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ISSI-2</w:t>
            </w:r>
          </w:p>
        </w:tc>
        <w:tc>
          <w:tcPr>
            <w:tcW w:w="2369" w:type="dxa"/>
            <w:tcBorders>
              <w:top w:val="nil"/>
              <w:left w:val="nil"/>
              <w:bottom w:val="nil"/>
              <w:insideH w:val="nil"/>
              <w:right w:val="nil"/>
              <w:insideV w:val="nil"/>
            </w:tcBorders>
            <w:shd w:fill="FFFFFF" w:val="clear"/>
          </w:tcPr>
          <w:p>
            <w:pPr>
              <w:pStyle w:val="Compact"/>
              <w:spacing w:before="36" w:after="36"/>
              <w:rPr/>
            </w:pPr>
            <w:r>
              <w:rPr/>
              <w:t>727.5 (570-922.5)</w:t>
            </w:r>
          </w:p>
        </w:tc>
        <w:tc>
          <w:tcPr>
            <w:tcW w:w="2606" w:type="dxa"/>
            <w:tcBorders>
              <w:top w:val="nil"/>
              <w:left w:val="nil"/>
              <w:bottom w:val="nil"/>
              <w:insideH w:val="nil"/>
              <w:right w:val="nil"/>
              <w:insideV w:val="nil"/>
            </w:tcBorders>
            <w:shd w:fill="FFFFFF" w:val="clear"/>
          </w:tcPr>
          <w:p>
            <w:pPr>
              <w:pStyle w:val="Compact"/>
              <w:spacing w:before="36" w:after="36"/>
              <w:rPr/>
            </w:pPr>
            <w:r>
              <w:rPr/>
              <w:t>613.4 (493.9-836.7)</w:t>
            </w:r>
          </w:p>
        </w:tc>
        <w:tc>
          <w:tcPr>
            <w:tcW w:w="2371" w:type="dxa"/>
            <w:tcBorders>
              <w:top w:val="nil"/>
              <w:left w:val="nil"/>
              <w:bottom w:val="nil"/>
              <w:insideH w:val="nil"/>
              <w:right w:val="nil"/>
              <w:insideV w:val="nil"/>
            </w:tcBorders>
            <w:shd w:fill="FFFFFF" w:val="clear"/>
          </w:tcPr>
          <w:p>
            <w:pPr>
              <w:pStyle w:val="Compact"/>
              <w:spacing w:before="36" w:after="36"/>
              <w:rPr/>
            </w:pPr>
            <w:r>
              <w:rPr/>
              <w:t>622.6 (474-811.8)</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Age (yrs)</w:t>
            </w:r>
          </w:p>
        </w:tc>
        <w:tc>
          <w:tcPr>
            <w:tcW w:w="2369" w:type="dxa"/>
            <w:tcBorders>
              <w:top w:val="nil"/>
              <w:left w:val="nil"/>
              <w:bottom w:val="nil"/>
              <w:insideH w:val="nil"/>
              <w:right w:val="nil"/>
              <w:insideV w:val="nil"/>
            </w:tcBorders>
            <w:shd w:fill="FFFFFF" w:val="clear"/>
          </w:tcPr>
          <w:p>
            <w:pPr>
              <w:pStyle w:val="Compact"/>
              <w:spacing w:before="36" w:after="36"/>
              <w:rPr/>
            </w:pPr>
            <w:r>
              <w:rPr/>
              <w:t>50.2 (9.8)</w:t>
            </w:r>
          </w:p>
        </w:tc>
        <w:tc>
          <w:tcPr>
            <w:tcW w:w="2606" w:type="dxa"/>
            <w:tcBorders>
              <w:top w:val="nil"/>
              <w:left w:val="nil"/>
              <w:bottom w:val="nil"/>
              <w:insideH w:val="nil"/>
              <w:right w:val="nil"/>
              <w:insideV w:val="nil"/>
            </w:tcBorders>
            <w:shd w:fill="FFFFFF" w:val="clear"/>
          </w:tcPr>
          <w:p>
            <w:pPr>
              <w:pStyle w:val="Compact"/>
              <w:spacing w:before="36" w:after="36"/>
              <w:rPr/>
            </w:pPr>
            <w:r>
              <w:rPr/>
              <w:t>53.2 (9.7)</w:t>
            </w:r>
          </w:p>
        </w:tc>
        <w:tc>
          <w:tcPr>
            <w:tcW w:w="2371" w:type="dxa"/>
            <w:tcBorders>
              <w:top w:val="nil"/>
              <w:left w:val="nil"/>
              <w:bottom w:val="nil"/>
              <w:insideH w:val="nil"/>
              <w:right w:val="nil"/>
              <w:insideV w:val="nil"/>
            </w:tcBorders>
            <w:shd w:fill="FFFFFF" w:val="clear"/>
          </w:tcPr>
          <w:p>
            <w:pPr>
              <w:pStyle w:val="Compact"/>
              <w:spacing w:before="36" w:after="36"/>
              <w:rPr/>
            </w:pPr>
            <w:r>
              <w:rPr/>
              <w:t>56.3 (9.5)</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NEFA (nmol/mL)</w:t>
            </w:r>
          </w:p>
        </w:tc>
        <w:tc>
          <w:tcPr>
            <w:tcW w:w="2369" w:type="dxa"/>
            <w:tcBorders>
              <w:top w:val="nil"/>
              <w:left w:val="nil"/>
              <w:bottom w:val="nil"/>
              <w:insideH w:val="nil"/>
              <w:right w:val="nil"/>
              <w:insideV w:val="nil"/>
            </w:tcBorders>
            <w:shd w:fill="FFFFFF" w:val="clear"/>
          </w:tcPr>
          <w:p>
            <w:pPr>
              <w:pStyle w:val="Compact"/>
              <w:spacing w:before="36" w:after="36"/>
              <w:rPr/>
            </w:pPr>
            <w:r>
              <w:rPr/>
              <w:t>383.4 (116.4)</w:t>
            </w:r>
          </w:p>
        </w:tc>
        <w:tc>
          <w:tcPr>
            <w:tcW w:w="2606"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ins w:id="194" w:author="Tony" w:date="2016-04-22T12:32:00Z">
              <w:r>
                <w:rPr/>
                <w:t>-</w:t>
              </w:r>
            </w:ins>
          </w:p>
        </w:tc>
        <w:tc>
          <w:tcPr>
            <w:tcW w:w="2371"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ins w:id="195" w:author="Tony" w:date="2016-04-22T12:32:00Z">
              <w:r>
                <w:rPr/>
                <w:t>-</w:t>
              </w:r>
            </w:ins>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BMI (kg/m</w:t>
            </w:r>
            <w:r>
              <w:rPr>
                <w:vertAlign w:val="superscript"/>
              </w:rPr>
              <w:t>2</w:t>
            </w:r>
            <w:r>
              <w:rPr/>
              <w:t>)</w:t>
            </w:r>
          </w:p>
        </w:tc>
        <w:tc>
          <w:tcPr>
            <w:tcW w:w="2369" w:type="dxa"/>
            <w:tcBorders>
              <w:top w:val="nil"/>
              <w:left w:val="nil"/>
              <w:bottom w:val="nil"/>
              <w:insideH w:val="nil"/>
              <w:right w:val="nil"/>
              <w:insideV w:val="nil"/>
            </w:tcBorders>
            <w:shd w:fill="FFFFFF" w:val="clear"/>
          </w:tcPr>
          <w:p>
            <w:pPr>
              <w:pStyle w:val="Compact"/>
              <w:spacing w:before="36" w:after="36"/>
              <w:rPr/>
            </w:pPr>
            <w:r>
              <w:rPr/>
              <w:t>31.1 (6.4)</w:t>
            </w:r>
          </w:p>
        </w:tc>
        <w:tc>
          <w:tcPr>
            <w:tcW w:w="2606" w:type="dxa"/>
            <w:tcBorders>
              <w:top w:val="nil"/>
              <w:left w:val="nil"/>
              <w:bottom w:val="nil"/>
              <w:insideH w:val="nil"/>
              <w:right w:val="nil"/>
              <w:insideV w:val="nil"/>
            </w:tcBorders>
            <w:shd w:fill="FFFFFF" w:val="clear"/>
          </w:tcPr>
          <w:p>
            <w:pPr>
              <w:pStyle w:val="Compact"/>
              <w:spacing w:before="36" w:after="36"/>
              <w:rPr/>
            </w:pPr>
            <w:r>
              <w:rPr/>
              <w:t>31.4 (6.5)</w:t>
            </w:r>
          </w:p>
        </w:tc>
        <w:tc>
          <w:tcPr>
            <w:tcW w:w="2371" w:type="dxa"/>
            <w:tcBorders>
              <w:top w:val="nil"/>
              <w:left w:val="nil"/>
              <w:bottom w:val="nil"/>
              <w:insideH w:val="nil"/>
              <w:right w:val="nil"/>
              <w:insideV w:val="nil"/>
            </w:tcBorders>
            <w:shd w:fill="FFFFFF" w:val="clear"/>
          </w:tcPr>
          <w:p>
            <w:pPr>
              <w:pStyle w:val="Compact"/>
              <w:spacing w:before="36" w:after="36"/>
              <w:rPr/>
            </w:pPr>
            <w:r>
              <w:rPr/>
              <w:t>31.1 (6.6)</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Chol (mmol/L)</w:t>
            </w:r>
          </w:p>
        </w:tc>
        <w:tc>
          <w:tcPr>
            <w:tcW w:w="2369" w:type="dxa"/>
            <w:tcBorders>
              <w:top w:val="nil"/>
              <w:left w:val="nil"/>
              <w:bottom w:val="nil"/>
              <w:insideH w:val="nil"/>
              <w:right w:val="nil"/>
              <w:insideV w:val="nil"/>
            </w:tcBorders>
            <w:shd w:fill="FFFFFF" w:val="clear"/>
          </w:tcPr>
          <w:p>
            <w:pPr>
              <w:pStyle w:val="Compact"/>
              <w:spacing w:before="36" w:after="36"/>
              <w:rPr/>
            </w:pPr>
            <w:r>
              <w:rPr/>
              <w:t>5.2 (0.9)</w:t>
            </w:r>
          </w:p>
        </w:tc>
        <w:tc>
          <w:tcPr>
            <w:tcW w:w="2606" w:type="dxa"/>
            <w:tcBorders>
              <w:top w:val="nil"/>
              <w:left w:val="nil"/>
              <w:bottom w:val="nil"/>
              <w:insideH w:val="nil"/>
              <w:right w:val="nil"/>
              <w:insideV w:val="nil"/>
            </w:tcBorders>
            <w:shd w:fill="FFFFFF" w:val="clear"/>
          </w:tcPr>
          <w:p>
            <w:pPr>
              <w:pStyle w:val="Compact"/>
              <w:spacing w:before="36" w:after="36"/>
              <w:rPr/>
            </w:pPr>
            <w:r>
              <w:rPr/>
              <w:t>5.1 (1.0)</w:t>
            </w:r>
          </w:p>
        </w:tc>
        <w:tc>
          <w:tcPr>
            <w:tcW w:w="2371" w:type="dxa"/>
            <w:tcBorders>
              <w:top w:val="nil"/>
              <w:left w:val="nil"/>
              <w:bottom w:val="nil"/>
              <w:insideH w:val="nil"/>
              <w:right w:val="nil"/>
              <w:insideV w:val="nil"/>
            </w:tcBorders>
            <w:shd w:fill="FFFFFF" w:val="clear"/>
          </w:tcPr>
          <w:p>
            <w:pPr>
              <w:pStyle w:val="Compact"/>
              <w:spacing w:before="36" w:after="36"/>
              <w:rPr/>
            </w:pPr>
            <w:r>
              <w:rPr/>
              <w:t>5.1 (0.9)</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HDL (mmol/L)</w:t>
            </w:r>
          </w:p>
        </w:tc>
        <w:tc>
          <w:tcPr>
            <w:tcW w:w="2369" w:type="dxa"/>
            <w:tcBorders>
              <w:top w:val="nil"/>
              <w:left w:val="nil"/>
              <w:bottom w:val="nil"/>
              <w:insideH w:val="nil"/>
              <w:right w:val="nil"/>
              <w:insideV w:val="nil"/>
            </w:tcBorders>
            <w:shd w:fill="FFFFFF" w:val="clear"/>
          </w:tcPr>
          <w:p>
            <w:pPr>
              <w:pStyle w:val="Compact"/>
              <w:spacing w:before="36" w:after="36"/>
              <w:rPr/>
            </w:pPr>
            <w:r>
              <w:rPr/>
              <w:t>1.4 (0.4)</w:t>
            </w:r>
          </w:p>
        </w:tc>
        <w:tc>
          <w:tcPr>
            <w:tcW w:w="2606" w:type="dxa"/>
            <w:tcBorders>
              <w:top w:val="nil"/>
              <w:left w:val="nil"/>
              <w:bottom w:val="nil"/>
              <w:insideH w:val="nil"/>
              <w:right w:val="nil"/>
              <w:insideV w:val="nil"/>
            </w:tcBorders>
            <w:shd w:fill="FFFFFF" w:val="clear"/>
          </w:tcPr>
          <w:p>
            <w:pPr>
              <w:pStyle w:val="Compact"/>
              <w:spacing w:before="36" w:after="36"/>
              <w:rPr/>
            </w:pPr>
            <w:r>
              <w:rPr/>
              <w:t>1.3 (0.4)</w:t>
            </w:r>
          </w:p>
        </w:tc>
        <w:tc>
          <w:tcPr>
            <w:tcW w:w="2371" w:type="dxa"/>
            <w:tcBorders>
              <w:top w:val="nil"/>
              <w:left w:val="nil"/>
              <w:bottom w:val="nil"/>
              <w:insideH w:val="nil"/>
              <w:right w:val="nil"/>
              <w:insideV w:val="nil"/>
            </w:tcBorders>
            <w:shd w:fill="FFFFFF" w:val="clear"/>
          </w:tcPr>
          <w:p>
            <w:pPr>
              <w:pStyle w:val="Compact"/>
              <w:spacing w:before="36" w:after="36"/>
              <w:rPr/>
            </w:pPr>
            <w:r>
              <w:rPr/>
              <w:t>1.4 (0.4)</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TAG (mmol/L)</w:t>
            </w:r>
          </w:p>
        </w:tc>
        <w:tc>
          <w:tcPr>
            <w:tcW w:w="2369" w:type="dxa"/>
            <w:tcBorders>
              <w:top w:val="nil"/>
              <w:left w:val="nil"/>
              <w:bottom w:val="nil"/>
              <w:insideH w:val="nil"/>
              <w:right w:val="nil"/>
              <w:insideV w:val="nil"/>
            </w:tcBorders>
            <w:shd w:fill="FFFFFF" w:val="clear"/>
          </w:tcPr>
          <w:p>
            <w:pPr>
              <w:pStyle w:val="Compact"/>
              <w:spacing w:before="36" w:after="36"/>
              <w:rPr/>
            </w:pPr>
            <w:r>
              <w:rPr/>
              <w:t>1.5 (0.8)</w:t>
            </w:r>
          </w:p>
        </w:tc>
        <w:tc>
          <w:tcPr>
            <w:tcW w:w="2606" w:type="dxa"/>
            <w:tcBorders>
              <w:top w:val="nil"/>
              <w:left w:val="nil"/>
              <w:bottom w:val="nil"/>
              <w:insideH w:val="nil"/>
              <w:right w:val="nil"/>
              <w:insideV w:val="nil"/>
            </w:tcBorders>
            <w:shd w:fill="FFFFFF" w:val="clear"/>
          </w:tcPr>
          <w:p>
            <w:pPr>
              <w:pStyle w:val="Compact"/>
              <w:spacing w:before="36" w:after="36"/>
              <w:rPr/>
            </w:pPr>
            <w:r>
              <w:rPr/>
              <w:t>1.4 (0.8)</w:t>
            </w:r>
          </w:p>
        </w:tc>
        <w:tc>
          <w:tcPr>
            <w:tcW w:w="2371" w:type="dxa"/>
            <w:tcBorders>
              <w:top w:val="nil"/>
              <w:left w:val="nil"/>
              <w:bottom w:val="nil"/>
              <w:insideH w:val="nil"/>
              <w:right w:val="nil"/>
              <w:insideV w:val="nil"/>
            </w:tcBorders>
            <w:shd w:fill="FFFFFF" w:val="clear"/>
          </w:tcPr>
          <w:p>
            <w:pPr>
              <w:pStyle w:val="Compact"/>
              <w:spacing w:before="36" w:after="36"/>
              <w:rPr/>
            </w:pPr>
            <w:r>
              <w:rPr/>
              <w:t>1.4 (0.7)</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commentRangeStart w:id="30"/>
            <w:r>
              <w:rPr/>
              <w:t>WC (cm)</w:t>
            </w:r>
          </w:p>
        </w:tc>
        <w:tc>
          <w:tcPr>
            <w:tcW w:w="2369" w:type="dxa"/>
            <w:tcBorders>
              <w:top w:val="nil"/>
              <w:left w:val="nil"/>
              <w:bottom w:val="nil"/>
              <w:insideH w:val="nil"/>
              <w:right w:val="nil"/>
              <w:insideV w:val="nil"/>
            </w:tcBorders>
            <w:shd w:fill="FFFFFF" w:val="clear"/>
          </w:tcPr>
          <w:p>
            <w:pPr>
              <w:pStyle w:val="Compact"/>
              <w:spacing w:before="36" w:after="36"/>
              <w:rPr/>
            </w:pPr>
            <w:r>
              <w:rPr/>
              <w:t>98.5 (15.5)</w:t>
            </w:r>
          </w:p>
        </w:tc>
        <w:tc>
          <w:tcPr>
            <w:tcW w:w="2606" w:type="dxa"/>
            <w:tcBorders>
              <w:top w:val="nil"/>
              <w:left w:val="nil"/>
              <w:bottom w:val="nil"/>
              <w:insideH w:val="nil"/>
              <w:right w:val="nil"/>
              <w:insideV w:val="nil"/>
            </w:tcBorders>
            <w:shd w:fill="FFFFFF" w:val="clear"/>
          </w:tcPr>
          <w:p>
            <w:pPr>
              <w:pStyle w:val="Compact"/>
              <w:spacing w:before="36" w:after="36"/>
              <w:rPr/>
            </w:pPr>
            <w:r>
              <w:rPr/>
              <w:t>99.3 (15.7)</w:t>
            </w:r>
          </w:p>
        </w:tc>
        <w:tc>
          <w:tcPr>
            <w:tcW w:w="2371" w:type="dxa"/>
            <w:tcBorders>
              <w:top w:val="nil"/>
              <w:left w:val="nil"/>
              <w:bottom w:val="nil"/>
              <w:insideH w:val="nil"/>
              <w:right w:val="nil"/>
              <w:insideV w:val="nil"/>
            </w:tcBorders>
            <w:shd w:fill="FFFFFF" w:val="clear"/>
          </w:tcPr>
          <w:p>
            <w:pPr>
              <w:pStyle w:val="Compact"/>
              <w:spacing w:before="36" w:after="36"/>
              <w:rPr/>
            </w:pPr>
            <w:r>
              <w:rPr/>
              <w:t>100.4 (15.7)</w:t>
            </w:r>
            <w:commentRangeEnd w:id="30"/>
            <w:r>
              <w:rPr/>
            </w:r>
            <w:r>
              <w:rPr/>
              <w:commentReference w:id="30"/>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commentRangeStart w:id="31"/>
            <w:r>
              <w:rPr/>
              <w:t>Ethnicity</w:t>
            </w:r>
          </w:p>
        </w:tc>
        <w:tc>
          <w:tcPr>
            <w:tcW w:w="2369"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606"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commentRangeEnd w:id="31"/>
            <w:r>
              <w:rPr/>
            </w:r>
            <w:r>
              <w:rPr/>
              <w:commentReference w:id="31"/>
            </w:r>
          </w:p>
        </w:tc>
        <w:tc>
          <w:tcPr>
            <w:tcW w:w="2371"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 European</w:t>
            </w:r>
          </w:p>
        </w:tc>
        <w:tc>
          <w:tcPr>
            <w:tcW w:w="2369" w:type="dxa"/>
            <w:tcBorders>
              <w:top w:val="nil"/>
              <w:left w:val="nil"/>
              <w:bottom w:val="nil"/>
              <w:insideH w:val="nil"/>
              <w:right w:val="nil"/>
              <w:insideV w:val="nil"/>
            </w:tcBorders>
            <w:shd w:fill="FFFFFF" w:val="clear"/>
          </w:tcPr>
          <w:p>
            <w:pPr>
              <w:pStyle w:val="Compact"/>
              <w:spacing w:before="36" w:after="36"/>
              <w:rPr/>
            </w:pPr>
            <w:r>
              <w:rPr/>
              <w:t>337 (71%)</w:t>
            </w:r>
          </w:p>
        </w:tc>
        <w:tc>
          <w:tcPr>
            <w:tcW w:w="2606" w:type="dxa"/>
            <w:tcBorders>
              <w:top w:val="nil"/>
              <w:left w:val="nil"/>
              <w:bottom w:val="nil"/>
              <w:insideH w:val="nil"/>
              <w:right w:val="nil"/>
              <w:insideV w:val="nil"/>
            </w:tcBorders>
            <w:shd w:fill="FFFFFF" w:val="clear"/>
          </w:tcPr>
          <w:p>
            <w:pPr>
              <w:pStyle w:val="Compact"/>
              <w:spacing w:before="36" w:after="36"/>
              <w:rPr/>
            </w:pPr>
            <w:r>
              <w:rPr/>
              <w:t>336 (71%)</w:t>
            </w:r>
          </w:p>
        </w:tc>
        <w:tc>
          <w:tcPr>
            <w:tcW w:w="2371" w:type="dxa"/>
            <w:tcBorders>
              <w:top w:val="nil"/>
              <w:left w:val="nil"/>
              <w:bottom w:val="nil"/>
              <w:insideH w:val="nil"/>
              <w:right w:val="nil"/>
              <w:insideV w:val="nil"/>
            </w:tcBorders>
            <w:shd w:fill="FFFFFF" w:val="clear"/>
          </w:tcPr>
          <w:p>
            <w:pPr>
              <w:pStyle w:val="Compact"/>
              <w:spacing w:before="36" w:after="36"/>
              <w:rPr/>
            </w:pPr>
            <w:r>
              <w:rPr/>
              <w:t>299 (71%)</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 Latino/a</w:t>
            </w:r>
          </w:p>
        </w:tc>
        <w:tc>
          <w:tcPr>
            <w:tcW w:w="2369" w:type="dxa"/>
            <w:tcBorders>
              <w:top w:val="nil"/>
              <w:left w:val="nil"/>
              <w:bottom w:val="nil"/>
              <w:insideH w:val="nil"/>
              <w:right w:val="nil"/>
              <w:insideV w:val="nil"/>
            </w:tcBorders>
            <w:shd w:fill="FFFFFF" w:val="clear"/>
          </w:tcPr>
          <w:p>
            <w:pPr>
              <w:pStyle w:val="Compact"/>
              <w:spacing w:before="36" w:after="36"/>
              <w:rPr/>
            </w:pPr>
            <w:r>
              <w:rPr/>
              <w:t>58 (12%)</w:t>
            </w:r>
          </w:p>
        </w:tc>
        <w:tc>
          <w:tcPr>
            <w:tcW w:w="2606" w:type="dxa"/>
            <w:tcBorders>
              <w:top w:val="nil"/>
              <w:left w:val="nil"/>
              <w:bottom w:val="nil"/>
              <w:insideH w:val="nil"/>
              <w:right w:val="nil"/>
              <w:insideV w:val="nil"/>
            </w:tcBorders>
            <w:shd w:fill="FFFFFF" w:val="clear"/>
          </w:tcPr>
          <w:p>
            <w:pPr>
              <w:pStyle w:val="Compact"/>
              <w:spacing w:before="36" w:after="36"/>
              <w:rPr/>
            </w:pPr>
            <w:r>
              <w:rPr/>
              <w:t>57 (12%)</w:t>
            </w:r>
          </w:p>
        </w:tc>
        <w:tc>
          <w:tcPr>
            <w:tcW w:w="2371" w:type="dxa"/>
            <w:tcBorders>
              <w:top w:val="nil"/>
              <w:left w:val="nil"/>
              <w:bottom w:val="nil"/>
              <w:insideH w:val="nil"/>
              <w:right w:val="nil"/>
              <w:insideV w:val="nil"/>
            </w:tcBorders>
            <w:shd w:fill="FFFFFF" w:val="clear"/>
          </w:tcPr>
          <w:p>
            <w:pPr>
              <w:pStyle w:val="Compact"/>
              <w:spacing w:before="36" w:after="36"/>
              <w:rPr/>
            </w:pPr>
            <w:r>
              <w:rPr/>
              <w:t>48 (11%)</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 Other</w:t>
            </w:r>
          </w:p>
        </w:tc>
        <w:tc>
          <w:tcPr>
            <w:tcW w:w="2369" w:type="dxa"/>
            <w:tcBorders>
              <w:top w:val="nil"/>
              <w:left w:val="nil"/>
              <w:bottom w:val="nil"/>
              <w:insideH w:val="nil"/>
              <w:right w:val="nil"/>
              <w:insideV w:val="nil"/>
            </w:tcBorders>
            <w:shd w:fill="FFFFFF" w:val="clear"/>
          </w:tcPr>
          <w:p>
            <w:pPr>
              <w:pStyle w:val="Compact"/>
              <w:spacing w:before="36" w:after="36"/>
              <w:rPr/>
            </w:pPr>
            <w:r>
              <w:rPr/>
              <w:t>51 (11%)</w:t>
            </w:r>
          </w:p>
        </w:tc>
        <w:tc>
          <w:tcPr>
            <w:tcW w:w="2606" w:type="dxa"/>
            <w:tcBorders>
              <w:top w:val="nil"/>
              <w:left w:val="nil"/>
              <w:bottom w:val="nil"/>
              <w:insideH w:val="nil"/>
              <w:right w:val="nil"/>
              <w:insideV w:val="nil"/>
            </w:tcBorders>
            <w:shd w:fill="FFFFFF" w:val="clear"/>
          </w:tcPr>
          <w:p>
            <w:pPr>
              <w:pStyle w:val="Compact"/>
              <w:spacing w:before="36" w:after="36"/>
              <w:rPr/>
            </w:pPr>
            <w:r>
              <w:rPr/>
              <w:t>51 (11%)</w:t>
            </w:r>
          </w:p>
        </w:tc>
        <w:tc>
          <w:tcPr>
            <w:tcW w:w="2371" w:type="dxa"/>
            <w:tcBorders>
              <w:top w:val="nil"/>
              <w:left w:val="nil"/>
              <w:bottom w:val="nil"/>
              <w:insideH w:val="nil"/>
              <w:right w:val="nil"/>
              <w:insideV w:val="nil"/>
            </w:tcBorders>
            <w:shd w:fill="FFFFFF" w:val="clear"/>
          </w:tcPr>
          <w:p>
            <w:pPr>
              <w:pStyle w:val="Compact"/>
              <w:spacing w:before="36" w:after="36"/>
              <w:rPr/>
            </w:pPr>
            <w:r>
              <w:rPr/>
              <w:t>45 (11%)</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 South Asian</w:t>
            </w:r>
          </w:p>
        </w:tc>
        <w:tc>
          <w:tcPr>
            <w:tcW w:w="2369" w:type="dxa"/>
            <w:tcBorders>
              <w:top w:val="nil"/>
              <w:left w:val="nil"/>
              <w:bottom w:val="nil"/>
              <w:insideH w:val="nil"/>
              <w:right w:val="nil"/>
              <w:insideV w:val="nil"/>
            </w:tcBorders>
            <w:shd w:fill="FFFFFF" w:val="clear"/>
          </w:tcPr>
          <w:p>
            <w:pPr>
              <w:pStyle w:val="Compact"/>
              <w:spacing w:before="36" w:after="36"/>
              <w:rPr/>
            </w:pPr>
            <w:r>
              <w:rPr/>
              <w:t>32 (7%)</w:t>
            </w:r>
          </w:p>
        </w:tc>
        <w:tc>
          <w:tcPr>
            <w:tcW w:w="2606" w:type="dxa"/>
            <w:tcBorders>
              <w:top w:val="nil"/>
              <w:left w:val="nil"/>
              <w:bottom w:val="nil"/>
              <w:insideH w:val="nil"/>
              <w:right w:val="nil"/>
              <w:insideV w:val="nil"/>
            </w:tcBorders>
            <w:shd w:fill="FFFFFF" w:val="clear"/>
          </w:tcPr>
          <w:p>
            <w:pPr>
              <w:pStyle w:val="Compact"/>
              <w:spacing w:before="36" w:after="36"/>
              <w:rPr/>
            </w:pPr>
            <w:r>
              <w:rPr/>
              <w:t>32 (7%)</w:t>
            </w:r>
          </w:p>
        </w:tc>
        <w:tc>
          <w:tcPr>
            <w:tcW w:w="2371" w:type="dxa"/>
            <w:tcBorders>
              <w:top w:val="nil"/>
              <w:left w:val="nil"/>
              <w:bottom w:val="nil"/>
              <w:insideH w:val="nil"/>
              <w:right w:val="nil"/>
              <w:insideV w:val="nil"/>
            </w:tcBorders>
            <w:shd w:fill="FFFFFF" w:val="clear"/>
          </w:tcPr>
          <w:p>
            <w:pPr>
              <w:pStyle w:val="Compact"/>
              <w:spacing w:before="36" w:after="36"/>
              <w:rPr/>
            </w:pPr>
            <w:r>
              <w:rPr/>
              <w:t>30 (7%)</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Sex</w:t>
            </w:r>
          </w:p>
        </w:tc>
        <w:tc>
          <w:tcPr>
            <w:tcW w:w="2369"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606"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371"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 Female</w:t>
            </w:r>
          </w:p>
        </w:tc>
        <w:tc>
          <w:tcPr>
            <w:tcW w:w="2369" w:type="dxa"/>
            <w:tcBorders>
              <w:top w:val="nil"/>
              <w:left w:val="nil"/>
              <w:bottom w:val="nil"/>
              <w:insideH w:val="nil"/>
              <w:right w:val="nil"/>
              <w:insideV w:val="nil"/>
            </w:tcBorders>
            <w:shd w:fill="FFFFFF" w:val="clear"/>
          </w:tcPr>
          <w:p>
            <w:pPr>
              <w:pStyle w:val="Compact"/>
              <w:spacing w:before="36" w:after="36"/>
              <w:rPr/>
            </w:pPr>
            <w:r>
              <w:rPr/>
              <w:t>349 (73%)</w:t>
            </w:r>
          </w:p>
        </w:tc>
        <w:tc>
          <w:tcPr>
            <w:tcW w:w="2606" w:type="dxa"/>
            <w:tcBorders>
              <w:top w:val="nil"/>
              <w:left w:val="nil"/>
              <w:bottom w:val="nil"/>
              <w:insideH w:val="nil"/>
              <w:right w:val="nil"/>
              <w:insideV w:val="nil"/>
            </w:tcBorders>
            <w:shd w:fill="FFFFFF" w:val="clear"/>
          </w:tcPr>
          <w:p>
            <w:pPr>
              <w:pStyle w:val="Compact"/>
              <w:spacing w:before="36" w:after="36"/>
              <w:rPr/>
            </w:pPr>
            <w:r>
              <w:rPr/>
              <w:t>349 (73%)</w:t>
            </w:r>
          </w:p>
        </w:tc>
        <w:tc>
          <w:tcPr>
            <w:tcW w:w="2371" w:type="dxa"/>
            <w:tcBorders>
              <w:top w:val="nil"/>
              <w:left w:val="nil"/>
              <w:bottom w:val="nil"/>
              <w:insideH w:val="nil"/>
              <w:right w:val="nil"/>
              <w:insideV w:val="nil"/>
            </w:tcBorders>
            <w:shd w:fill="FFFFFF" w:val="clear"/>
          </w:tcPr>
          <w:p>
            <w:pPr>
              <w:pStyle w:val="Compact"/>
              <w:spacing w:before="36" w:after="36"/>
              <w:rPr/>
            </w:pPr>
            <w:r>
              <w:rPr/>
              <w:t>307 (73%)</w:t>
            </w:r>
          </w:p>
        </w:tc>
      </w:tr>
      <w:tr>
        <w:trPr>
          <w:cantSplit w:val="false"/>
        </w:trPr>
        <w:tc>
          <w:tcPr>
            <w:tcW w:w="2013" w:type="dxa"/>
            <w:tcBorders>
              <w:top w:val="nil"/>
              <w:left w:val="nil"/>
              <w:bottom w:val="nil"/>
              <w:insideH w:val="nil"/>
              <w:right w:val="nil"/>
              <w:insideV w:val="nil"/>
            </w:tcBorders>
            <w:shd w:fill="FFFFFF" w:val="clear"/>
          </w:tcPr>
          <w:p>
            <w:pPr>
              <w:pStyle w:val="Compact"/>
              <w:spacing w:before="36" w:after="36"/>
              <w:rPr/>
            </w:pPr>
            <w:r>
              <w:rPr/>
              <w:t>- Male</w:t>
            </w:r>
          </w:p>
        </w:tc>
        <w:tc>
          <w:tcPr>
            <w:tcW w:w="2369" w:type="dxa"/>
            <w:tcBorders>
              <w:top w:val="nil"/>
              <w:left w:val="nil"/>
              <w:bottom w:val="nil"/>
              <w:insideH w:val="nil"/>
              <w:right w:val="nil"/>
              <w:insideV w:val="nil"/>
            </w:tcBorders>
            <w:shd w:fill="FFFFFF" w:val="clear"/>
          </w:tcPr>
          <w:p>
            <w:pPr>
              <w:pStyle w:val="Compact"/>
              <w:spacing w:before="36" w:after="36"/>
              <w:rPr/>
            </w:pPr>
            <w:r>
              <w:rPr/>
              <w:t>129 (27%)</w:t>
            </w:r>
          </w:p>
        </w:tc>
        <w:tc>
          <w:tcPr>
            <w:tcW w:w="2606" w:type="dxa"/>
            <w:tcBorders>
              <w:top w:val="nil"/>
              <w:left w:val="nil"/>
              <w:bottom w:val="nil"/>
              <w:insideH w:val="nil"/>
              <w:right w:val="nil"/>
              <w:insideV w:val="nil"/>
            </w:tcBorders>
            <w:shd w:fill="FFFFFF" w:val="clear"/>
          </w:tcPr>
          <w:p>
            <w:pPr>
              <w:pStyle w:val="Compact"/>
              <w:spacing w:before="36" w:after="36"/>
              <w:rPr/>
            </w:pPr>
            <w:r>
              <w:rPr/>
              <w:t>127 (27%)</w:t>
            </w:r>
          </w:p>
        </w:tc>
        <w:tc>
          <w:tcPr>
            <w:tcW w:w="2371" w:type="dxa"/>
            <w:tcBorders>
              <w:top w:val="nil"/>
              <w:left w:val="nil"/>
              <w:bottom w:val="nil"/>
              <w:insideH w:val="nil"/>
              <w:right w:val="nil"/>
              <w:insideV w:val="nil"/>
            </w:tcBorders>
            <w:shd w:fill="FFFFFF" w:val="clear"/>
          </w:tcPr>
          <w:p>
            <w:pPr>
              <w:pStyle w:val="Compact"/>
              <w:spacing w:before="36" w:after="36"/>
              <w:rPr/>
            </w:pPr>
            <w:r>
              <w:rPr/>
              <w:t>115 (27%)</w:t>
            </w:r>
          </w:p>
        </w:tc>
      </w:tr>
    </w:tbl>
    <w:p>
      <w:pPr>
        <w:pStyle w:val="TextBody"/>
        <w:rPr/>
      </w:pPr>
      <w:r>
        <w:rPr/>
        <w:t>Note: Values are in median (IQR), mean (SD), and n (%).</w:t>
      </w:r>
    </w:p>
    <w:p>
      <w:pPr>
        <w:pStyle w:val="Heading1"/>
        <w:rPr/>
      </w:pPr>
      <w:bookmarkStart w:id="16" w:name="figures"/>
      <w:bookmarkEnd w:id="16"/>
      <w:r>
        <w:rPr/>
        <w:t>Figures</w:t>
      </w:r>
    </w:p>
    <w:p>
      <w:pPr>
        <w:pStyle w:val="Normal"/>
        <w:rPr/>
      </w:pPr>
      <w:r>
        <w:rPr/>
        <w:drawing>
          <wp:inline distT="0" distB="0" distL="114935" distR="114935">
            <wp:extent cx="4610100" cy="553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Figure 1: Concentrations (nmol/mL) of each non-esterified fatty acid in PROMISE participants at the baseline visit (2004-2006).</w:t>
      </w:r>
    </w:p>
    <w:p>
      <w:pPr>
        <w:pStyle w:val="Normal"/>
        <w:rPr/>
      </w:pPr>
      <w:r>
        <w:rPr/>
        <w:drawing>
          <wp:inline distT="0" distB="0" distL="114935" distR="114935">
            <wp:extent cx="4610100" cy="553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Figure 2: Longitudinal associations of individual non-esterified fatty acids (mol% and nmol/mL) with insulin sensitivity and beta-cell function using generalized estimating equations over the 6 years in the PROMISE cohort. Adjusted for time, sex, ethnicity, baseline age, WC, ALT, and family history of diabetes (plus physical activity and alcohol intake for beta-cell function models). Outcome variables were log-transformed, predictor variables were scaled, and x-axis values were exponentiated to represent percent difference per SD increase in the fatty acid. P-values were adjusted for the BH false discovery rate, presented as the dot size.</w:t>
      </w:r>
    </w:p>
    <w:p>
      <w:pPr>
        <w:pStyle w:val="Heading1"/>
        <w:rPr/>
      </w:pPr>
      <w:bookmarkStart w:id="17" w:name="supplemental-material"/>
      <w:bookmarkEnd w:id="17"/>
      <w:r>
        <w:rPr/>
        <w:t>Supplemental Material</w:t>
      </w:r>
    </w:p>
    <w:p>
      <w:pPr>
        <w:pStyle w:val="Normal"/>
        <w:rPr/>
      </w:pPr>
      <w:r>
        <w:rPr/>
        <w:drawing>
          <wp:inline distT="0" distB="0" distL="114935" distR="114935">
            <wp:extent cx="5943600" cy="79273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7927340"/>
                    </a:xfrm>
                    <a:prstGeom prst="rect">
                      <a:avLst/>
                    </a:prstGeom>
                    <a:noFill/>
                    <a:ln w="9525">
                      <a:noFill/>
                      <a:miter lim="800000"/>
                      <a:headEnd/>
                      <a:tailEnd/>
                    </a:ln>
                  </pic:spPr>
                </pic:pic>
              </a:graphicData>
            </a:graphic>
          </wp:inline>
        </w:drawing>
      </w:r>
    </w:p>
    <w:p>
      <w:pPr>
        <w:pStyle w:val="ImageCaption"/>
        <w:rPr/>
      </w:pPr>
      <w:r>
        <w:rPr/>
        <w:t>Supplemental Figure S1: CONSORT diagram of sample size at each examination visit.</w:t>
      </w:r>
    </w:p>
    <w:p>
      <w:pPr>
        <w:pStyle w:val="TableCaption"/>
        <w:rPr/>
      </w:pPr>
      <w:r>
        <w:rPr/>
        <w:t>Supplemental Table S1: Comparing generalized estimating equation models adjusting for different covariates using Quasi-Likelihood Information Criterion.</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3120"/>
        <w:gridCol w:w="3120"/>
        <w:gridCol w:w="3120"/>
      </w:tblGrid>
      <w:tr>
        <w:trPr>
          <w:cantSplit w:val="false"/>
        </w:trPr>
        <w:tc>
          <w:tcPr>
            <w:tcW w:w="312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Model</w:t>
            </w:r>
          </w:p>
        </w:tc>
        <w:tc>
          <w:tcPr>
            <w:tcW w:w="312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center"/>
              <w:rPr/>
            </w:pPr>
            <w:r>
              <w:rPr/>
              <w:t>QIC</w:t>
            </w:r>
          </w:p>
        </w:tc>
        <w:tc>
          <w:tcPr>
            <w:tcW w:w="312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center"/>
              <w:rPr/>
            </w:pPr>
            <w:r>
              <w:rPr/>
              <w:t>Delta</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b/>
              </w:rPr>
            </w:pPr>
            <w:r>
              <w:rPr>
                <w:b/>
              </w:rPr>
              <w:t>log(ISI)</w:t>
            </w:r>
          </w:p>
        </w:tc>
        <w:tc>
          <w:tcPr>
            <w:tcW w:w="312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312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M4</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-1581.0</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0.0</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M5</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-1580.8</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0.2</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M6</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-1580.2</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0.7</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M6.1</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-1579.8</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1.2</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M3</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-1574.0</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7.0</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M2</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-1571.2</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9.7</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M1</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-1536.9</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44.1</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M0</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-1049.8</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531.2</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b/>
              </w:rPr>
            </w:pPr>
            <w:r>
              <w:rPr>
                <w:b/>
              </w:rPr>
              <w:t>log(ISSI-2)</w:t>
            </w:r>
          </w:p>
        </w:tc>
        <w:tc>
          <w:tcPr>
            <w:tcW w:w="312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312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M8.1</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-2475.3</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0.0</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M8</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-2474.2</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1.1</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M7</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-2474.1</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1.2</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M5</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-2471.1</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4.2</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M6</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-2470.2</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5.1</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M2</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-2468.8</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6.5</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M3</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-2466.8</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8.4</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M4</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-2465.5</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9.8</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M1</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-2454.9</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20.4</w:t>
            </w:r>
          </w:p>
        </w:tc>
      </w:tr>
      <w:tr>
        <w:trPr>
          <w:cantSplit w:val="false"/>
        </w:trPr>
        <w:tc>
          <w:tcPr>
            <w:tcW w:w="3120" w:type="dxa"/>
            <w:tcBorders>
              <w:top w:val="nil"/>
              <w:left w:val="nil"/>
              <w:bottom w:val="nil"/>
              <w:insideH w:val="nil"/>
              <w:right w:val="nil"/>
              <w:insideV w:val="nil"/>
            </w:tcBorders>
            <w:shd w:fill="FFFFFF" w:val="clear"/>
          </w:tcPr>
          <w:p>
            <w:pPr>
              <w:pStyle w:val="Compact"/>
              <w:spacing w:before="36" w:after="36"/>
              <w:rPr/>
            </w:pPr>
            <w:r>
              <w:rPr/>
              <w:t>M0</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-2137.3</w:t>
            </w:r>
          </w:p>
        </w:tc>
        <w:tc>
          <w:tcPr>
            <w:tcW w:w="3120" w:type="dxa"/>
            <w:tcBorders>
              <w:top w:val="nil"/>
              <w:left w:val="nil"/>
              <w:bottom w:val="nil"/>
              <w:insideH w:val="nil"/>
              <w:right w:val="nil"/>
              <w:insideV w:val="nil"/>
            </w:tcBorders>
            <w:shd w:fill="FFFFFF" w:val="clear"/>
          </w:tcPr>
          <w:p>
            <w:pPr>
              <w:pStyle w:val="Compact"/>
              <w:spacing w:before="36" w:after="36"/>
              <w:jc w:val="center"/>
              <w:rPr/>
            </w:pPr>
            <w:r>
              <w:rPr/>
              <w:t>338.0</w:t>
            </w:r>
          </w:p>
        </w:tc>
      </w:tr>
    </w:tbl>
    <w:p>
      <w:pPr>
        <w:pStyle w:val="TextBody"/>
        <w:rPr/>
      </w:pPr>
      <w:r>
        <w:rPr/>
        <w:t>Given the number of possible combinations of outcome and predictor variables, only ISI and ISSI-2 with total non-esterified fatty acids (nmol/mL) were used to compare various GEE models and to select a final model. Baseline age was used as including both the original age and the time variable would result in collinearity. Column names: QIC is the quasi-likelihood information criteria (smaller values, eg. larger negative values, indicate a better fit compared to other models), Delta is the QIC minus the lowest QIC (models with delta &lt;10 are considered equivalent). Models were:</w:t>
      </w:r>
    </w:p>
    <w:p>
      <w:pPr>
        <w:pStyle w:val="Compact"/>
        <w:numPr>
          <w:ilvl w:val="0"/>
          <w:numId w:val="2"/>
        </w:numPr>
        <w:rPr/>
      </w:pPr>
      <w:r>
        <w:rPr/>
        <w:t>M0: log(ISSI-2) or log(ISI) = total non-esterified fatty acids (nmol/mL) + time</w:t>
      </w:r>
    </w:p>
    <w:p>
      <w:pPr>
        <w:pStyle w:val="Compact"/>
        <w:numPr>
          <w:ilvl w:val="0"/>
          <w:numId w:val="2"/>
        </w:numPr>
        <w:rPr/>
      </w:pPr>
      <w:r>
        <w:rPr/>
        <w:t>M1: M0 + waist + sex + ethnicity + baseline age</w:t>
      </w:r>
    </w:p>
    <w:p>
      <w:pPr>
        <w:pStyle w:val="Compact"/>
        <w:numPr>
          <w:ilvl w:val="0"/>
          <w:numId w:val="2"/>
        </w:numPr>
        <w:rPr/>
      </w:pPr>
      <w:r>
        <w:rPr/>
        <w:t>M2: M1 + ALT</w:t>
      </w:r>
    </w:p>
    <w:p>
      <w:pPr>
        <w:pStyle w:val="Compact"/>
        <w:numPr>
          <w:ilvl w:val="0"/>
          <w:numId w:val="2"/>
        </w:numPr>
        <w:rPr/>
      </w:pPr>
      <w:r>
        <w:rPr/>
        <w:t>M3: M2 + physical activity</w:t>
      </w:r>
    </w:p>
    <w:p>
      <w:pPr>
        <w:pStyle w:val="Compact"/>
        <w:numPr>
          <w:ilvl w:val="0"/>
          <w:numId w:val="2"/>
        </w:numPr>
        <w:rPr/>
      </w:pPr>
      <w:r>
        <w:rPr/>
        <w:t>M4: M3 + alcohol intake</w:t>
      </w:r>
    </w:p>
    <w:p>
      <w:pPr>
        <w:pStyle w:val="Compact"/>
        <w:numPr>
          <w:ilvl w:val="0"/>
          <w:numId w:val="2"/>
        </w:numPr>
        <w:rPr/>
      </w:pPr>
      <w:r>
        <w:rPr/>
        <w:t>M5: M4 + family history of diabetes</w:t>
      </w:r>
    </w:p>
    <w:p>
      <w:pPr>
        <w:pStyle w:val="Compact"/>
        <w:numPr>
          <w:ilvl w:val="0"/>
          <w:numId w:val="2"/>
        </w:numPr>
        <w:rPr/>
      </w:pPr>
      <w:r>
        <w:rPr/>
        <w:t>M6: M5 + smoking status</w:t>
      </w:r>
    </w:p>
    <w:p>
      <w:pPr>
        <w:pStyle w:val="Compact"/>
        <w:numPr>
          <w:ilvl w:val="0"/>
          <w:numId w:val="2"/>
        </w:numPr>
        <w:rPr/>
      </w:pPr>
      <w:r>
        <w:rPr/>
        <w:t>M6.1: M6 + time by NEFA interaction</w:t>
      </w:r>
    </w:p>
    <w:p>
      <w:pPr>
        <w:pStyle w:val="Compact"/>
        <w:numPr>
          <w:ilvl w:val="0"/>
          <w:numId w:val="2"/>
        </w:numPr>
        <w:rPr/>
      </w:pPr>
      <w:r>
        <w:rPr/>
        <w:t>M7: M2 + family history of diabetes + smoking status</w:t>
      </w:r>
    </w:p>
    <w:p>
      <w:pPr>
        <w:pStyle w:val="Compact"/>
        <w:numPr>
          <w:ilvl w:val="0"/>
          <w:numId w:val="2"/>
        </w:numPr>
        <w:rPr/>
      </w:pPr>
      <w:r>
        <w:rPr/>
        <w:t>M8: M2 + family history of diabetes</w:t>
      </w:r>
    </w:p>
    <w:p>
      <w:pPr>
        <w:pStyle w:val="Compact"/>
        <w:numPr>
          <w:ilvl w:val="0"/>
          <w:numId w:val="2"/>
        </w:numPr>
        <w:rPr/>
      </w:pPr>
      <w:r>
        <w:rPr/>
        <w:t>M8.1: M8 + time by NEFA interaction</w:t>
      </w:r>
    </w:p>
    <w:p>
      <w:pPr>
        <w:pStyle w:val="Normal"/>
        <w:rPr/>
      </w:pPr>
      <w:r>
        <w:rPr/>
        <w:drawing>
          <wp:inline distT="0" distB="0" distL="114935" distR="114935">
            <wp:extent cx="4610100" cy="5537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 xml:space="preserve">Supplemental Figure S2: Pearson correlation heatmap of non-esterified fatty acids (nmol/mL) and basic PROMISE participant characteristics for the baseline visit (2004-2006). Darkness of the colour indicates the </w:t>
      </w:r>
      <w:del w:id="196" w:author="Tony" w:date="2016-04-22T12:39:00Z">
        <w:r>
          <w:rPr/>
          <w:delText xml:space="preserve">size </w:delText>
        </w:r>
      </w:del>
      <w:ins w:id="197" w:author="Tony" w:date="2016-04-22T12:39:00Z">
        <w:r>
          <w:rPr/>
          <w:t xml:space="preserve">magnitude </w:t>
        </w:r>
      </w:ins>
      <w:r>
        <w:rPr/>
        <w:t>of the correlation, with blue indicating positive and orange indicating negative correlations.</w:t>
      </w:r>
    </w:p>
    <w:p>
      <w:pPr>
        <w:pStyle w:val="Normal"/>
        <w:rPr/>
      </w:pPr>
      <w:r>
        <w:rPr/>
        <w:drawing>
          <wp:inline distT="0" distB="0" distL="114935" distR="114935">
            <wp:extent cx="4610100" cy="5537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 xml:space="preserve">Supplemental Figure S3: Unadjusted generalized estimating equation modeling of the longitudinal association of individual non-esterified fatty acids (mol% and nmol/mL) with insulin sensitivity and beta-cell function over 6 years in the PROMISE cohort. </w:t>
      </w:r>
      <w:ins w:id="198" w:author="Tony" w:date="2016-04-22T12:40:00Z">
        <w:r>
          <w:rPr/>
          <w:t xml:space="preserve">Models are </w:t>
        </w:r>
      </w:ins>
      <w:del w:id="199" w:author="Tony" w:date="2016-04-22T12:40:00Z">
        <w:r>
          <w:rPr/>
          <w:delText>O</w:delText>
        </w:r>
      </w:del>
      <w:ins w:id="200" w:author="Tony" w:date="2016-04-22T12:40:00Z">
        <w:r>
          <w:rPr/>
          <w:t>o</w:t>
        </w:r>
      </w:ins>
      <w:r>
        <w:rPr/>
        <w:t>nly adjusted for time. Outcome variables were log-transformed, predictor variables were scaled, and x-axis values were exponentiated to represent percent difference per SD increase in the fatty acid. P-values were adjusted for the BH false discovery rate, presented as the dot size.</w:t>
      </w:r>
    </w:p>
    <w:p>
      <w:pPr>
        <w:pStyle w:val="TableCaption"/>
        <w:rPr/>
      </w:pPr>
      <w:r>
        <w:rPr/>
        <w:t>Supplemental Table S2: Longitudinal associations of individual non-esterified fatty acids (mol% and nmol/mL) with insulin sensitivity and beta-cell function using generalized estimating equations over the 6 years in the PROMISE cohort. Adjusted for time, sex, ethnicity, baseline age, WC, ALT, and family history of diabetes (plus physical activity and alcohol intake for beta-cell function models). Outcome variables were log-transformed, predictor variables were scaled, and x-axis values were exponentiated to represent percent difference per SD increase in the fatty acid. P-values were adjusted for the BH false discovery rate, indicated by asterisk.</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1401"/>
        <w:gridCol w:w="1872"/>
        <w:gridCol w:w="1872"/>
        <w:gridCol w:w="2152"/>
        <w:gridCol w:w="2063"/>
      </w:tblGrid>
      <w:tr>
        <w:trPr>
          <w:cantSplit w:val="false"/>
        </w:trPr>
        <w:tc>
          <w:tcPr>
            <w:tcW w:w="1401"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Fatty acid</w:t>
            </w:r>
          </w:p>
        </w:tc>
        <w:tc>
          <w:tcPr>
            <w:tcW w:w="1872"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log(1/HOMA-IR)</w:t>
            </w:r>
          </w:p>
        </w:tc>
        <w:tc>
          <w:tcPr>
            <w:tcW w:w="1872"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log(ISI)</w:t>
            </w:r>
          </w:p>
        </w:tc>
        <w:tc>
          <w:tcPr>
            <w:tcW w:w="2152"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log(IGI/IR)</w:t>
            </w:r>
          </w:p>
        </w:tc>
        <w:tc>
          <w:tcPr>
            <w:tcW w:w="2063"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log(ISSI-2)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b/>
              </w:rPr>
            </w:pPr>
            <w:r>
              <w:rPr>
                <w:b/>
              </w:rPr>
              <w:t>nmol/mL</w:t>
            </w:r>
          </w:p>
        </w:tc>
        <w:tc>
          <w:tcPr>
            <w:tcW w:w="187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187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15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063"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14:0</w:t>
            </w:r>
          </w:p>
        </w:tc>
        <w:tc>
          <w:tcPr>
            <w:tcW w:w="1872" w:type="dxa"/>
            <w:tcBorders>
              <w:top w:val="nil"/>
              <w:left w:val="nil"/>
              <w:bottom w:val="nil"/>
              <w:insideH w:val="nil"/>
              <w:right w:val="nil"/>
              <w:insideV w:val="nil"/>
            </w:tcBorders>
            <w:shd w:fill="FFFFFF" w:val="clear"/>
          </w:tcPr>
          <w:p>
            <w:pPr>
              <w:pStyle w:val="Compact"/>
              <w:spacing w:before="36" w:after="36"/>
              <w:rPr/>
            </w:pPr>
            <w:r>
              <w:rPr/>
              <w:t>3.0 (-1.2, 7.4)</w:t>
            </w:r>
          </w:p>
        </w:tc>
        <w:tc>
          <w:tcPr>
            <w:tcW w:w="1872" w:type="dxa"/>
            <w:tcBorders>
              <w:top w:val="nil"/>
              <w:left w:val="nil"/>
              <w:bottom w:val="nil"/>
              <w:insideH w:val="nil"/>
              <w:right w:val="nil"/>
              <w:insideV w:val="nil"/>
            </w:tcBorders>
            <w:shd w:fill="FFFFFF" w:val="clear"/>
          </w:tcPr>
          <w:p>
            <w:pPr>
              <w:pStyle w:val="Compact"/>
              <w:spacing w:before="36" w:after="36"/>
              <w:rPr/>
            </w:pPr>
            <w:r>
              <w:rPr/>
              <w:t>4.5 (0.0, 9.2)</w:t>
            </w:r>
          </w:p>
        </w:tc>
        <w:tc>
          <w:tcPr>
            <w:tcW w:w="2152" w:type="dxa"/>
            <w:tcBorders>
              <w:top w:val="nil"/>
              <w:left w:val="nil"/>
              <w:bottom w:val="nil"/>
              <w:insideH w:val="nil"/>
              <w:right w:val="nil"/>
              <w:insideV w:val="nil"/>
            </w:tcBorders>
            <w:shd w:fill="FFFFFF" w:val="clear"/>
          </w:tcPr>
          <w:p>
            <w:pPr>
              <w:pStyle w:val="Compact"/>
              <w:spacing w:before="36" w:after="36"/>
              <w:rPr/>
            </w:pPr>
            <w:r>
              <w:rPr/>
              <w:t>-1.8 (-7.3, 4.1)</w:t>
            </w:r>
          </w:p>
        </w:tc>
        <w:tc>
          <w:tcPr>
            <w:tcW w:w="2063" w:type="dxa"/>
            <w:tcBorders>
              <w:top w:val="nil"/>
              <w:left w:val="nil"/>
              <w:bottom w:val="nil"/>
              <w:insideH w:val="nil"/>
              <w:right w:val="nil"/>
              <w:insideV w:val="nil"/>
            </w:tcBorders>
            <w:shd w:fill="FFFFFF" w:val="clear"/>
          </w:tcPr>
          <w:p>
            <w:pPr>
              <w:pStyle w:val="Compact"/>
              <w:spacing w:before="36" w:after="36"/>
              <w:rPr/>
            </w:pPr>
            <w:r>
              <w:rPr/>
              <w:t>-0.5 (-3.3, 2.4)</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16:0</w:t>
            </w:r>
          </w:p>
        </w:tc>
        <w:tc>
          <w:tcPr>
            <w:tcW w:w="1872" w:type="dxa"/>
            <w:tcBorders>
              <w:top w:val="nil"/>
              <w:left w:val="nil"/>
              <w:bottom w:val="nil"/>
              <w:insideH w:val="nil"/>
              <w:right w:val="nil"/>
              <w:insideV w:val="nil"/>
            </w:tcBorders>
            <w:shd w:fill="FFFFFF" w:val="clear"/>
          </w:tcPr>
          <w:p>
            <w:pPr>
              <w:pStyle w:val="Compact"/>
              <w:spacing w:before="36" w:after="36"/>
              <w:rPr/>
            </w:pPr>
            <w:r>
              <w:rPr/>
              <w:t>-1.3 (-4.9, 2.5)</w:t>
            </w:r>
          </w:p>
        </w:tc>
        <w:tc>
          <w:tcPr>
            <w:tcW w:w="1872" w:type="dxa"/>
            <w:tcBorders>
              <w:top w:val="nil"/>
              <w:left w:val="nil"/>
              <w:bottom w:val="nil"/>
              <w:insideH w:val="nil"/>
              <w:right w:val="nil"/>
              <w:insideV w:val="nil"/>
            </w:tcBorders>
            <w:shd w:fill="FFFFFF" w:val="clear"/>
          </w:tcPr>
          <w:p>
            <w:pPr>
              <w:pStyle w:val="Compact"/>
              <w:spacing w:before="36" w:after="36"/>
              <w:rPr/>
            </w:pPr>
            <w:r>
              <w:rPr/>
              <w:t>-1.2 (-5.1, 2.9)</w:t>
            </w:r>
          </w:p>
        </w:tc>
        <w:tc>
          <w:tcPr>
            <w:tcW w:w="2152" w:type="dxa"/>
            <w:tcBorders>
              <w:top w:val="nil"/>
              <w:left w:val="nil"/>
              <w:bottom w:val="nil"/>
              <w:insideH w:val="nil"/>
              <w:right w:val="nil"/>
              <w:insideV w:val="nil"/>
            </w:tcBorders>
            <w:shd w:fill="FFFFFF" w:val="clear"/>
          </w:tcPr>
          <w:p>
            <w:pPr>
              <w:pStyle w:val="Compact"/>
              <w:spacing w:before="36" w:after="36"/>
              <w:rPr/>
            </w:pPr>
            <w:r>
              <w:rPr/>
              <w:t>-1.6 (-6.9, 4.0)</w:t>
            </w:r>
          </w:p>
        </w:tc>
        <w:tc>
          <w:tcPr>
            <w:tcW w:w="2063" w:type="dxa"/>
            <w:tcBorders>
              <w:top w:val="nil"/>
              <w:left w:val="nil"/>
              <w:bottom w:val="nil"/>
              <w:insideH w:val="nil"/>
              <w:right w:val="nil"/>
              <w:insideV w:val="nil"/>
            </w:tcBorders>
            <w:shd w:fill="FFFFFF" w:val="clear"/>
          </w:tcPr>
          <w:p>
            <w:pPr>
              <w:pStyle w:val="Compact"/>
              <w:spacing w:before="36" w:after="36"/>
              <w:rPr/>
            </w:pPr>
            <w:r>
              <w:rPr/>
              <w:t>-0.6 (-3.2, 2.1)</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18:0</w:t>
            </w:r>
          </w:p>
        </w:tc>
        <w:tc>
          <w:tcPr>
            <w:tcW w:w="1872" w:type="dxa"/>
            <w:tcBorders>
              <w:top w:val="nil"/>
              <w:left w:val="nil"/>
              <w:bottom w:val="nil"/>
              <w:insideH w:val="nil"/>
              <w:right w:val="nil"/>
              <w:insideV w:val="nil"/>
            </w:tcBorders>
            <w:shd w:fill="FFFFFF" w:val="clear"/>
          </w:tcPr>
          <w:p>
            <w:pPr>
              <w:pStyle w:val="Compact"/>
              <w:spacing w:before="36" w:after="36"/>
              <w:rPr/>
            </w:pPr>
            <w:r>
              <w:rPr/>
              <w:t>0.0 (-4.1, 4.3)</w:t>
            </w:r>
          </w:p>
        </w:tc>
        <w:tc>
          <w:tcPr>
            <w:tcW w:w="1872" w:type="dxa"/>
            <w:tcBorders>
              <w:top w:val="nil"/>
              <w:left w:val="nil"/>
              <w:bottom w:val="nil"/>
              <w:insideH w:val="nil"/>
              <w:right w:val="nil"/>
              <w:insideV w:val="nil"/>
            </w:tcBorders>
            <w:shd w:fill="FFFFFF" w:val="clear"/>
          </w:tcPr>
          <w:p>
            <w:pPr>
              <w:pStyle w:val="Compact"/>
              <w:spacing w:before="36" w:after="36"/>
              <w:rPr/>
            </w:pPr>
            <w:r>
              <w:rPr/>
              <w:t>1.5 (-2.8, 6.0)</w:t>
            </w:r>
          </w:p>
        </w:tc>
        <w:tc>
          <w:tcPr>
            <w:tcW w:w="2152" w:type="dxa"/>
            <w:tcBorders>
              <w:top w:val="nil"/>
              <w:left w:val="nil"/>
              <w:bottom w:val="nil"/>
              <w:insideH w:val="nil"/>
              <w:right w:val="nil"/>
              <w:insideV w:val="nil"/>
            </w:tcBorders>
            <w:shd w:fill="FFFFFF" w:val="clear"/>
          </w:tcPr>
          <w:p>
            <w:pPr>
              <w:pStyle w:val="Compact"/>
              <w:spacing w:before="36" w:after="36"/>
              <w:rPr/>
            </w:pPr>
            <w:r>
              <w:rPr/>
              <w:t>5.1 (-1.0, 11.5)</w:t>
            </w:r>
          </w:p>
        </w:tc>
        <w:tc>
          <w:tcPr>
            <w:tcW w:w="2063" w:type="dxa"/>
            <w:tcBorders>
              <w:top w:val="nil"/>
              <w:left w:val="nil"/>
              <w:bottom w:val="nil"/>
              <w:insideH w:val="nil"/>
              <w:right w:val="nil"/>
              <w:insideV w:val="nil"/>
            </w:tcBorders>
            <w:shd w:fill="FFFFFF" w:val="clear"/>
          </w:tcPr>
          <w:p>
            <w:pPr>
              <w:pStyle w:val="Compact"/>
              <w:spacing w:before="36" w:after="36"/>
              <w:rPr/>
            </w:pPr>
            <w:r>
              <w:rPr/>
              <w:t>2.4 (-0.6, 5.5)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20:0</w:t>
            </w:r>
          </w:p>
        </w:tc>
        <w:tc>
          <w:tcPr>
            <w:tcW w:w="1872" w:type="dxa"/>
            <w:tcBorders>
              <w:top w:val="nil"/>
              <w:left w:val="nil"/>
              <w:bottom w:val="nil"/>
              <w:insideH w:val="nil"/>
              <w:right w:val="nil"/>
              <w:insideV w:val="nil"/>
            </w:tcBorders>
            <w:shd w:fill="FFFFFF" w:val="clear"/>
          </w:tcPr>
          <w:p>
            <w:pPr>
              <w:pStyle w:val="Compact"/>
              <w:spacing w:before="36" w:after="36"/>
              <w:rPr/>
            </w:pPr>
            <w:r>
              <w:rPr/>
              <w:t>1.5 (-3.3, 6.5)</w:t>
            </w:r>
          </w:p>
        </w:tc>
        <w:tc>
          <w:tcPr>
            <w:tcW w:w="1872" w:type="dxa"/>
            <w:tcBorders>
              <w:top w:val="nil"/>
              <w:left w:val="nil"/>
              <w:bottom w:val="nil"/>
              <w:insideH w:val="nil"/>
              <w:right w:val="nil"/>
              <w:insideV w:val="nil"/>
            </w:tcBorders>
            <w:shd w:fill="FFFFFF" w:val="clear"/>
          </w:tcPr>
          <w:p>
            <w:pPr>
              <w:pStyle w:val="Compact"/>
              <w:spacing w:before="36" w:after="36"/>
              <w:rPr/>
            </w:pPr>
            <w:r>
              <w:rPr/>
              <w:t>2.3 (-2.8, 7.6)</w:t>
            </w:r>
          </w:p>
        </w:tc>
        <w:tc>
          <w:tcPr>
            <w:tcW w:w="2152" w:type="dxa"/>
            <w:tcBorders>
              <w:top w:val="nil"/>
              <w:left w:val="nil"/>
              <w:bottom w:val="nil"/>
              <w:insideH w:val="nil"/>
              <w:right w:val="nil"/>
              <w:insideV w:val="nil"/>
            </w:tcBorders>
            <w:shd w:fill="FFFFFF" w:val="clear"/>
          </w:tcPr>
          <w:p>
            <w:pPr>
              <w:pStyle w:val="Compact"/>
              <w:spacing w:before="36" w:after="36"/>
              <w:rPr/>
            </w:pPr>
            <w:r>
              <w:rPr/>
              <w:t>2.6 (-3.2, 8.9)</w:t>
            </w:r>
          </w:p>
        </w:tc>
        <w:tc>
          <w:tcPr>
            <w:tcW w:w="2063" w:type="dxa"/>
            <w:tcBorders>
              <w:top w:val="nil"/>
              <w:left w:val="nil"/>
              <w:bottom w:val="nil"/>
              <w:insideH w:val="nil"/>
              <w:right w:val="nil"/>
              <w:insideV w:val="nil"/>
            </w:tcBorders>
            <w:shd w:fill="FFFFFF" w:val="clear"/>
          </w:tcPr>
          <w:p>
            <w:pPr>
              <w:pStyle w:val="Compact"/>
              <w:spacing w:before="36" w:after="36"/>
              <w:rPr/>
            </w:pPr>
            <w:r>
              <w:rPr/>
              <w:t>1.0 (-2.0, 4.1)</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22:0</w:t>
            </w:r>
          </w:p>
        </w:tc>
        <w:tc>
          <w:tcPr>
            <w:tcW w:w="1872" w:type="dxa"/>
            <w:tcBorders>
              <w:top w:val="nil"/>
              <w:left w:val="nil"/>
              <w:bottom w:val="nil"/>
              <w:insideH w:val="nil"/>
              <w:right w:val="nil"/>
              <w:insideV w:val="nil"/>
            </w:tcBorders>
            <w:shd w:fill="FFFFFF" w:val="clear"/>
          </w:tcPr>
          <w:p>
            <w:pPr>
              <w:pStyle w:val="Compact"/>
              <w:spacing w:before="36" w:after="36"/>
              <w:rPr/>
            </w:pPr>
            <w:r>
              <w:rPr/>
              <w:t>-1.3 (-5.3, 2.8)</w:t>
            </w:r>
          </w:p>
        </w:tc>
        <w:tc>
          <w:tcPr>
            <w:tcW w:w="1872" w:type="dxa"/>
            <w:tcBorders>
              <w:top w:val="nil"/>
              <w:left w:val="nil"/>
              <w:bottom w:val="nil"/>
              <w:insideH w:val="nil"/>
              <w:right w:val="nil"/>
              <w:insideV w:val="nil"/>
            </w:tcBorders>
            <w:shd w:fill="FFFFFF" w:val="clear"/>
          </w:tcPr>
          <w:p>
            <w:pPr>
              <w:pStyle w:val="Compact"/>
              <w:spacing w:before="36" w:after="36"/>
              <w:rPr/>
            </w:pPr>
            <w:r>
              <w:rPr/>
              <w:t>-1.2 (-5.2, 2.9)</w:t>
            </w:r>
          </w:p>
        </w:tc>
        <w:tc>
          <w:tcPr>
            <w:tcW w:w="2152" w:type="dxa"/>
            <w:tcBorders>
              <w:top w:val="nil"/>
              <w:left w:val="nil"/>
              <w:bottom w:val="nil"/>
              <w:insideH w:val="nil"/>
              <w:right w:val="nil"/>
              <w:insideV w:val="nil"/>
            </w:tcBorders>
            <w:shd w:fill="FFFFFF" w:val="clear"/>
          </w:tcPr>
          <w:p>
            <w:pPr>
              <w:pStyle w:val="Compact"/>
              <w:spacing w:before="36" w:after="36"/>
              <w:rPr/>
            </w:pPr>
            <w:r>
              <w:rPr/>
              <w:t>1.8 (-2.8, 6.6)</w:t>
            </w:r>
          </w:p>
        </w:tc>
        <w:tc>
          <w:tcPr>
            <w:tcW w:w="2063" w:type="dxa"/>
            <w:tcBorders>
              <w:top w:val="nil"/>
              <w:left w:val="nil"/>
              <w:bottom w:val="nil"/>
              <w:insideH w:val="nil"/>
              <w:right w:val="nil"/>
              <w:insideV w:val="nil"/>
            </w:tcBorders>
            <w:shd w:fill="FFFFFF" w:val="clear"/>
          </w:tcPr>
          <w:p>
            <w:pPr>
              <w:pStyle w:val="Compact"/>
              <w:spacing w:before="36" w:after="36"/>
              <w:rPr/>
            </w:pPr>
            <w:r>
              <w:rPr/>
              <w:t>-0.2 (-2.6, 2.3)</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18:1n-9</w:t>
            </w:r>
          </w:p>
        </w:tc>
        <w:tc>
          <w:tcPr>
            <w:tcW w:w="1872" w:type="dxa"/>
            <w:tcBorders>
              <w:top w:val="nil"/>
              <w:left w:val="nil"/>
              <w:bottom w:val="nil"/>
              <w:insideH w:val="nil"/>
              <w:right w:val="nil"/>
              <w:insideV w:val="nil"/>
            </w:tcBorders>
            <w:shd w:fill="FFFFFF" w:val="clear"/>
          </w:tcPr>
          <w:p>
            <w:pPr>
              <w:pStyle w:val="Compact"/>
              <w:spacing w:before="36" w:after="36"/>
              <w:rPr/>
            </w:pPr>
            <w:r>
              <w:rPr/>
              <w:t>0.8 (-3.1, 4.8)</w:t>
            </w:r>
          </w:p>
        </w:tc>
        <w:tc>
          <w:tcPr>
            <w:tcW w:w="1872" w:type="dxa"/>
            <w:tcBorders>
              <w:top w:val="nil"/>
              <w:left w:val="nil"/>
              <w:bottom w:val="nil"/>
              <w:insideH w:val="nil"/>
              <w:right w:val="nil"/>
              <w:insideV w:val="nil"/>
            </w:tcBorders>
            <w:shd w:fill="FFFFFF" w:val="clear"/>
          </w:tcPr>
          <w:p>
            <w:pPr>
              <w:pStyle w:val="Compact"/>
              <w:spacing w:before="36" w:after="36"/>
              <w:rPr/>
            </w:pPr>
            <w:r>
              <w:rPr/>
              <w:t>-0.7 (-4.8, 3.6)</w:t>
            </w:r>
          </w:p>
        </w:tc>
        <w:tc>
          <w:tcPr>
            <w:tcW w:w="2152" w:type="dxa"/>
            <w:tcBorders>
              <w:top w:val="nil"/>
              <w:left w:val="nil"/>
              <w:bottom w:val="nil"/>
              <w:insideH w:val="nil"/>
              <w:right w:val="nil"/>
              <w:insideV w:val="nil"/>
            </w:tcBorders>
            <w:shd w:fill="FFFFFF" w:val="clear"/>
          </w:tcPr>
          <w:p>
            <w:pPr>
              <w:pStyle w:val="Compact"/>
              <w:spacing w:before="36" w:after="36"/>
              <w:rPr/>
            </w:pPr>
            <w:r>
              <w:rPr/>
              <w:t>-1.2 (-6.3, 4.2)</w:t>
            </w:r>
          </w:p>
        </w:tc>
        <w:tc>
          <w:tcPr>
            <w:tcW w:w="2063" w:type="dxa"/>
            <w:tcBorders>
              <w:top w:val="nil"/>
              <w:left w:val="nil"/>
              <w:bottom w:val="nil"/>
              <w:insideH w:val="nil"/>
              <w:right w:val="nil"/>
              <w:insideV w:val="nil"/>
            </w:tcBorders>
            <w:shd w:fill="FFFFFF" w:val="clear"/>
          </w:tcPr>
          <w:p>
            <w:pPr>
              <w:pStyle w:val="Compact"/>
              <w:spacing w:before="36" w:after="36"/>
              <w:rPr/>
            </w:pPr>
            <w:r>
              <w:rPr/>
              <w:t>-0.6 (-3.2, 2.1)</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20:1n-9</w:t>
            </w:r>
          </w:p>
        </w:tc>
        <w:tc>
          <w:tcPr>
            <w:tcW w:w="1872" w:type="dxa"/>
            <w:tcBorders>
              <w:top w:val="nil"/>
              <w:left w:val="nil"/>
              <w:bottom w:val="nil"/>
              <w:insideH w:val="nil"/>
              <w:right w:val="nil"/>
              <w:insideV w:val="nil"/>
            </w:tcBorders>
            <w:shd w:fill="FFFFFF" w:val="clear"/>
          </w:tcPr>
          <w:p>
            <w:pPr>
              <w:pStyle w:val="Compact"/>
              <w:spacing w:before="36" w:after="36"/>
              <w:rPr/>
            </w:pPr>
            <w:r>
              <w:rPr/>
              <w:t>2.6 (-1.7, 7.0)</w:t>
            </w:r>
          </w:p>
        </w:tc>
        <w:tc>
          <w:tcPr>
            <w:tcW w:w="1872" w:type="dxa"/>
            <w:tcBorders>
              <w:top w:val="nil"/>
              <w:left w:val="nil"/>
              <w:bottom w:val="nil"/>
              <w:insideH w:val="nil"/>
              <w:right w:val="nil"/>
              <w:insideV w:val="nil"/>
            </w:tcBorders>
            <w:shd w:fill="FFFFFF" w:val="clear"/>
          </w:tcPr>
          <w:p>
            <w:pPr>
              <w:pStyle w:val="Compact"/>
              <w:spacing w:before="36" w:after="36"/>
              <w:rPr/>
            </w:pPr>
            <w:r>
              <w:rPr/>
              <w:t>3.0 (-1.5, 7.7)</w:t>
            </w:r>
          </w:p>
        </w:tc>
        <w:tc>
          <w:tcPr>
            <w:tcW w:w="2152" w:type="dxa"/>
            <w:tcBorders>
              <w:top w:val="nil"/>
              <w:left w:val="nil"/>
              <w:bottom w:val="nil"/>
              <w:insideH w:val="nil"/>
              <w:right w:val="nil"/>
              <w:insideV w:val="nil"/>
            </w:tcBorders>
            <w:shd w:fill="FFFFFF" w:val="clear"/>
          </w:tcPr>
          <w:p>
            <w:pPr>
              <w:pStyle w:val="Compact"/>
              <w:spacing w:before="36" w:after="36"/>
              <w:rPr/>
            </w:pPr>
            <w:r>
              <w:rPr/>
              <w:t>0.6 (-6.3, 8.0)</w:t>
            </w:r>
          </w:p>
        </w:tc>
        <w:tc>
          <w:tcPr>
            <w:tcW w:w="2063" w:type="dxa"/>
            <w:tcBorders>
              <w:top w:val="nil"/>
              <w:left w:val="nil"/>
              <w:bottom w:val="nil"/>
              <w:insideH w:val="nil"/>
              <w:right w:val="nil"/>
              <w:insideV w:val="nil"/>
            </w:tcBorders>
            <w:shd w:fill="FFFFFF" w:val="clear"/>
          </w:tcPr>
          <w:p>
            <w:pPr>
              <w:pStyle w:val="Compact"/>
              <w:spacing w:before="36" w:after="36"/>
              <w:rPr/>
            </w:pPr>
            <w:r>
              <w:rPr/>
              <w:t>0.6 (-3.2, 4.6)</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22:1n-9</w:t>
            </w:r>
          </w:p>
        </w:tc>
        <w:tc>
          <w:tcPr>
            <w:tcW w:w="1872" w:type="dxa"/>
            <w:tcBorders>
              <w:top w:val="nil"/>
              <w:left w:val="nil"/>
              <w:bottom w:val="nil"/>
              <w:insideH w:val="nil"/>
              <w:right w:val="nil"/>
              <w:insideV w:val="nil"/>
            </w:tcBorders>
            <w:shd w:fill="FFFFFF" w:val="clear"/>
          </w:tcPr>
          <w:p>
            <w:pPr>
              <w:pStyle w:val="Compact"/>
              <w:spacing w:before="36" w:after="36"/>
              <w:rPr/>
            </w:pPr>
            <w:r>
              <w:rPr/>
              <w:t>-2.4 (-5.9, 1.2)</w:t>
            </w:r>
          </w:p>
        </w:tc>
        <w:tc>
          <w:tcPr>
            <w:tcW w:w="1872" w:type="dxa"/>
            <w:tcBorders>
              <w:top w:val="nil"/>
              <w:left w:val="nil"/>
              <w:bottom w:val="nil"/>
              <w:insideH w:val="nil"/>
              <w:right w:val="nil"/>
              <w:insideV w:val="nil"/>
            </w:tcBorders>
            <w:shd w:fill="FFFFFF" w:val="clear"/>
          </w:tcPr>
          <w:p>
            <w:pPr>
              <w:pStyle w:val="Compact"/>
              <w:spacing w:before="36" w:after="36"/>
              <w:rPr/>
            </w:pPr>
            <w:r>
              <w:rPr/>
              <w:t>-1.1 (-4.6, 2.6)</w:t>
            </w:r>
          </w:p>
        </w:tc>
        <w:tc>
          <w:tcPr>
            <w:tcW w:w="2152" w:type="dxa"/>
            <w:tcBorders>
              <w:top w:val="nil"/>
              <w:left w:val="nil"/>
              <w:bottom w:val="nil"/>
              <w:insideH w:val="nil"/>
              <w:right w:val="nil"/>
              <w:insideV w:val="nil"/>
            </w:tcBorders>
            <w:shd w:fill="FFFFFF" w:val="clear"/>
          </w:tcPr>
          <w:p>
            <w:pPr>
              <w:pStyle w:val="Compact"/>
              <w:spacing w:before="36" w:after="36"/>
              <w:rPr/>
            </w:pPr>
            <w:r>
              <w:rPr/>
              <w:t>4.6 (-0.6, 10.1)</w:t>
            </w:r>
          </w:p>
        </w:tc>
        <w:tc>
          <w:tcPr>
            <w:tcW w:w="2063" w:type="dxa"/>
            <w:tcBorders>
              <w:top w:val="nil"/>
              <w:left w:val="nil"/>
              <w:bottom w:val="nil"/>
              <w:insideH w:val="nil"/>
              <w:right w:val="nil"/>
              <w:insideV w:val="nil"/>
            </w:tcBorders>
            <w:shd w:fill="FFFFFF" w:val="clear"/>
          </w:tcPr>
          <w:p>
            <w:pPr>
              <w:pStyle w:val="Compact"/>
              <w:spacing w:before="36" w:after="36"/>
              <w:rPr/>
            </w:pPr>
            <w:r>
              <w:rPr/>
              <w:t>2.1 (-1.0, 5.2)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24:1n-9</w:t>
            </w:r>
          </w:p>
        </w:tc>
        <w:tc>
          <w:tcPr>
            <w:tcW w:w="1872" w:type="dxa"/>
            <w:tcBorders>
              <w:top w:val="nil"/>
              <w:left w:val="nil"/>
              <w:bottom w:val="nil"/>
              <w:insideH w:val="nil"/>
              <w:right w:val="nil"/>
              <w:insideV w:val="nil"/>
            </w:tcBorders>
            <w:shd w:fill="FFFFFF" w:val="clear"/>
          </w:tcPr>
          <w:p>
            <w:pPr>
              <w:pStyle w:val="Compact"/>
              <w:spacing w:before="36" w:after="36"/>
              <w:rPr/>
            </w:pPr>
            <w:r>
              <w:rPr/>
              <w:t>3.8 (-0.2, 7.9)</w:t>
            </w:r>
          </w:p>
        </w:tc>
        <w:tc>
          <w:tcPr>
            <w:tcW w:w="1872" w:type="dxa"/>
            <w:tcBorders>
              <w:top w:val="nil"/>
              <w:left w:val="nil"/>
              <w:bottom w:val="nil"/>
              <w:insideH w:val="nil"/>
              <w:right w:val="nil"/>
              <w:insideV w:val="nil"/>
            </w:tcBorders>
            <w:shd w:fill="FFFFFF" w:val="clear"/>
          </w:tcPr>
          <w:p>
            <w:pPr>
              <w:pStyle w:val="Compact"/>
              <w:spacing w:before="36" w:after="36"/>
              <w:rPr/>
            </w:pPr>
            <w:r>
              <w:rPr/>
              <w:t>3.5 (-0.8, 7.9)</w:t>
            </w:r>
          </w:p>
        </w:tc>
        <w:tc>
          <w:tcPr>
            <w:tcW w:w="2152" w:type="dxa"/>
            <w:tcBorders>
              <w:top w:val="nil"/>
              <w:left w:val="nil"/>
              <w:bottom w:val="nil"/>
              <w:insideH w:val="nil"/>
              <w:right w:val="nil"/>
              <w:insideV w:val="nil"/>
            </w:tcBorders>
            <w:shd w:fill="FFFFFF" w:val="clear"/>
          </w:tcPr>
          <w:p>
            <w:pPr>
              <w:pStyle w:val="Compact"/>
              <w:spacing w:before="36" w:after="36"/>
              <w:rPr/>
            </w:pPr>
            <w:r>
              <w:rPr/>
              <w:t>4.3 (-1.8, 10.7)</w:t>
            </w:r>
          </w:p>
        </w:tc>
        <w:tc>
          <w:tcPr>
            <w:tcW w:w="2063" w:type="dxa"/>
            <w:tcBorders>
              <w:top w:val="nil"/>
              <w:left w:val="nil"/>
              <w:bottom w:val="nil"/>
              <w:insideH w:val="nil"/>
              <w:right w:val="nil"/>
              <w:insideV w:val="nil"/>
            </w:tcBorders>
            <w:shd w:fill="FFFFFF" w:val="clear"/>
          </w:tcPr>
          <w:p>
            <w:pPr>
              <w:pStyle w:val="Compact"/>
              <w:spacing w:before="36" w:after="36"/>
              <w:rPr/>
            </w:pPr>
            <w:r>
              <w:rPr/>
              <w:t>1.4 (-1.7, 4.6)</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14:1n-7</w:t>
            </w:r>
          </w:p>
        </w:tc>
        <w:tc>
          <w:tcPr>
            <w:tcW w:w="1872" w:type="dxa"/>
            <w:tcBorders>
              <w:top w:val="nil"/>
              <w:left w:val="nil"/>
              <w:bottom w:val="nil"/>
              <w:insideH w:val="nil"/>
              <w:right w:val="nil"/>
              <w:insideV w:val="nil"/>
            </w:tcBorders>
            <w:shd w:fill="FFFFFF" w:val="clear"/>
          </w:tcPr>
          <w:p>
            <w:pPr>
              <w:pStyle w:val="Compact"/>
              <w:spacing w:before="36" w:after="36"/>
              <w:rPr/>
            </w:pPr>
            <w:r>
              <w:rPr/>
              <w:t>3.4 (-1.6, 8.5)</w:t>
            </w:r>
          </w:p>
        </w:tc>
        <w:tc>
          <w:tcPr>
            <w:tcW w:w="1872" w:type="dxa"/>
            <w:tcBorders>
              <w:top w:val="nil"/>
              <w:left w:val="nil"/>
              <w:bottom w:val="nil"/>
              <w:insideH w:val="nil"/>
              <w:right w:val="nil"/>
              <w:insideV w:val="nil"/>
            </w:tcBorders>
            <w:shd w:fill="FFFFFF" w:val="clear"/>
          </w:tcPr>
          <w:p>
            <w:pPr>
              <w:pStyle w:val="Compact"/>
              <w:spacing w:before="36" w:after="36"/>
              <w:rPr/>
            </w:pPr>
            <w:r>
              <w:rPr/>
              <w:t>4.3 (-0.6, 9.3)</w:t>
            </w:r>
          </w:p>
        </w:tc>
        <w:tc>
          <w:tcPr>
            <w:tcW w:w="2152" w:type="dxa"/>
            <w:tcBorders>
              <w:top w:val="nil"/>
              <w:left w:val="nil"/>
              <w:bottom w:val="nil"/>
              <w:insideH w:val="nil"/>
              <w:right w:val="nil"/>
              <w:insideV w:val="nil"/>
            </w:tcBorders>
            <w:shd w:fill="FFFFFF" w:val="clear"/>
          </w:tcPr>
          <w:p>
            <w:pPr>
              <w:pStyle w:val="Compact"/>
              <w:spacing w:before="36" w:after="36"/>
              <w:rPr/>
            </w:pPr>
            <w:r>
              <w:rPr/>
              <w:t>-0.9 (-7.5, 6.3)</w:t>
            </w:r>
          </w:p>
        </w:tc>
        <w:tc>
          <w:tcPr>
            <w:tcW w:w="2063" w:type="dxa"/>
            <w:tcBorders>
              <w:top w:val="nil"/>
              <w:left w:val="nil"/>
              <w:bottom w:val="nil"/>
              <w:insideH w:val="nil"/>
              <w:right w:val="nil"/>
              <w:insideV w:val="nil"/>
            </w:tcBorders>
            <w:shd w:fill="FFFFFF" w:val="clear"/>
          </w:tcPr>
          <w:p>
            <w:pPr>
              <w:pStyle w:val="Compact"/>
              <w:spacing w:before="36" w:after="36"/>
              <w:rPr/>
            </w:pPr>
            <w:r>
              <w:rPr/>
              <w:t>0.0 (-3.0, 3.2)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16:1n-7</w:t>
            </w:r>
          </w:p>
        </w:tc>
        <w:tc>
          <w:tcPr>
            <w:tcW w:w="1872" w:type="dxa"/>
            <w:tcBorders>
              <w:top w:val="nil"/>
              <w:left w:val="nil"/>
              <w:bottom w:val="nil"/>
              <w:insideH w:val="nil"/>
              <w:right w:val="nil"/>
              <w:insideV w:val="nil"/>
            </w:tcBorders>
            <w:shd w:fill="FFFFFF" w:val="clear"/>
          </w:tcPr>
          <w:p>
            <w:pPr>
              <w:pStyle w:val="Compact"/>
              <w:spacing w:before="36" w:after="36"/>
              <w:rPr/>
            </w:pPr>
            <w:r>
              <w:rPr/>
              <w:t>4.2 (-0.3, 8.9)</w:t>
            </w:r>
          </w:p>
        </w:tc>
        <w:tc>
          <w:tcPr>
            <w:tcW w:w="1872" w:type="dxa"/>
            <w:tcBorders>
              <w:top w:val="nil"/>
              <w:left w:val="nil"/>
              <w:bottom w:val="nil"/>
              <w:insideH w:val="nil"/>
              <w:right w:val="nil"/>
              <w:insideV w:val="nil"/>
            </w:tcBorders>
            <w:shd w:fill="FFFFFF" w:val="clear"/>
          </w:tcPr>
          <w:p>
            <w:pPr>
              <w:pStyle w:val="Compact"/>
              <w:spacing w:before="36" w:after="36"/>
              <w:rPr/>
            </w:pPr>
            <w:r>
              <w:rPr/>
              <w:t>4.0 (-0.5, 8.7)</w:t>
            </w:r>
          </w:p>
        </w:tc>
        <w:tc>
          <w:tcPr>
            <w:tcW w:w="2152" w:type="dxa"/>
            <w:tcBorders>
              <w:top w:val="nil"/>
              <w:left w:val="nil"/>
              <w:bottom w:val="nil"/>
              <w:insideH w:val="nil"/>
              <w:right w:val="nil"/>
              <w:insideV w:val="nil"/>
            </w:tcBorders>
            <w:shd w:fill="FFFFFF" w:val="clear"/>
          </w:tcPr>
          <w:p>
            <w:pPr>
              <w:pStyle w:val="Compact"/>
              <w:spacing w:before="36" w:after="36"/>
              <w:rPr/>
            </w:pPr>
            <w:r>
              <w:rPr/>
              <w:t>-2.1 (-7.9, 4.2)</w:t>
            </w:r>
          </w:p>
        </w:tc>
        <w:tc>
          <w:tcPr>
            <w:tcW w:w="2063" w:type="dxa"/>
            <w:tcBorders>
              <w:top w:val="nil"/>
              <w:left w:val="nil"/>
              <w:bottom w:val="nil"/>
              <w:insideH w:val="nil"/>
              <w:right w:val="nil"/>
              <w:insideV w:val="nil"/>
            </w:tcBorders>
            <w:shd w:fill="FFFFFF" w:val="clear"/>
          </w:tcPr>
          <w:p>
            <w:pPr>
              <w:pStyle w:val="Compact"/>
              <w:spacing w:before="36" w:after="36"/>
              <w:rPr/>
            </w:pPr>
            <w:r>
              <w:rPr/>
              <w:t>-0.8 (-3.7, 2.2)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18:1n-7</w:t>
            </w:r>
          </w:p>
        </w:tc>
        <w:tc>
          <w:tcPr>
            <w:tcW w:w="1872" w:type="dxa"/>
            <w:tcBorders>
              <w:top w:val="nil"/>
              <w:left w:val="nil"/>
              <w:bottom w:val="nil"/>
              <w:insideH w:val="nil"/>
              <w:right w:val="nil"/>
              <w:insideV w:val="nil"/>
            </w:tcBorders>
            <w:shd w:fill="FFFFFF" w:val="clear"/>
          </w:tcPr>
          <w:p>
            <w:pPr>
              <w:pStyle w:val="Compact"/>
              <w:spacing w:before="36" w:after="36"/>
              <w:rPr/>
            </w:pPr>
            <w:r>
              <w:rPr/>
              <w:t>0.9 (-3.6, 5.6)</w:t>
            </w:r>
          </w:p>
        </w:tc>
        <w:tc>
          <w:tcPr>
            <w:tcW w:w="1872" w:type="dxa"/>
            <w:tcBorders>
              <w:top w:val="nil"/>
              <w:left w:val="nil"/>
              <w:bottom w:val="nil"/>
              <w:insideH w:val="nil"/>
              <w:right w:val="nil"/>
              <w:insideV w:val="nil"/>
            </w:tcBorders>
            <w:shd w:fill="FFFFFF" w:val="clear"/>
          </w:tcPr>
          <w:p>
            <w:pPr>
              <w:pStyle w:val="Compact"/>
              <w:spacing w:before="36" w:after="36"/>
              <w:rPr/>
            </w:pPr>
            <w:r>
              <w:rPr/>
              <w:t>0.8 (-3.9, 5.7)</w:t>
            </w:r>
          </w:p>
        </w:tc>
        <w:tc>
          <w:tcPr>
            <w:tcW w:w="2152" w:type="dxa"/>
            <w:tcBorders>
              <w:top w:val="nil"/>
              <w:left w:val="nil"/>
              <w:bottom w:val="nil"/>
              <w:insideH w:val="nil"/>
              <w:right w:val="nil"/>
              <w:insideV w:val="nil"/>
            </w:tcBorders>
            <w:shd w:fill="FFFFFF" w:val="clear"/>
          </w:tcPr>
          <w:p>
            <w:pPr>
              <w:pStyle w:val="Compact"/>
              <w:spacing w:before="36" w:after="36"/>
              <w:rPr/>
            </w:pPr>
            <w:r>
              <w:rPr/>
              <w:t>0.2 (-5.7, 6.3)</w:t>
            </w:r>
          </w:p>
        </w:tc>
        <w:tc>
          <w:tcPr>
            <w:tcW w:w="2063" w:type="dxa"/>
            <w:tcBorders>
              <w:top w:val="nil"/>
              <w:left w:val="nil"/>
              <w:bottom w:val="nil"/>
              <w:insideH w:val="nil"/>
              <w:right w:val="nil"/>
              <w:insideV w:val="nil"/>
            </w:tcBorders>
            <w:shd w:fill="FFFFFF" w:val="clear"/>
          </w:tcPr>
          <w:p>
            <w:pPr>
              <w:pStyle w:val="Compact"/>
              <w:spacing w:before="36" w:after="36"/>
              <w:rPr/>
            </w:pPr>
            <w:r>
              <w:rPr/>
              <w:t>0.8 (-2.3, 4.0)</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18:2n-6</w:t>
            </w:r>
          </w:p>
        </w:tc>
        <w:tc>
          <w:tcPr>
            <w:tcW w:w="1872" w:type="dxa"/>
            <w:tcBorders>
              <w:top w:val="nil"/>
              <w:left w:val="nil"/>
              <w:bottom w:val="nil"/>
              <w:insideH w:val="nil"/>
              <w:right w:val="nil"/>
              <w:insideV w:val="nil"/>
            </w:tcBorders>
            <w:shd w:fill="FFFFFF" w:val="clear"/>
          </w:tcPr>
          <w:p>
            <w:pPr>
              <w:pStyle w:val="Compact"/>
              <w:spacing w:before="36" w:after="36"/>
              <w:rPr/>
            </w:pPr>
            <w:r>
              <w:rPr/>
              <w:t>-2.3 (-6.8, 2.4)</w:t>
            </w:r>
          </w:p>
        </w:tc>
        <w:tc>
          <w:tcPr>
            <w:tcW w:w="1872" w:type="dxa"/>
            <w:tcBorders>
              <w:top w:val="nil"/>
              <w:left w:val="nil"/>
              <w:bottom w:val="nil"/>
              <w:insideH w:val="nil"/>
              <w:right w:val="nil"/>
              <w:insideV w:val="nil"/>
            </w:tcBorders>
            <w:shd w:fill="FFFFFF" w:val="clear"/>
          </w:tcPr>
          <w:p>
            <w:pPr>
              <w:pStyle w:val="Compact"/>
              <w:spacing w:before="36" w:after="36"/>
              <w:rPr/>
            </w:pPr>
            <w:r>
              <w:rPr/>
              <w:t>-2.0 (-6.7, 2.9)</w:t>
            </w:r>
          </w:p>
        </w:tc>
        <w:tc>
          <w:tcPr>
            <w:tcW w:w="2152" w:type="dxa"/>
            <w:tcBorders>
              <w:top w:val="nil"/>
              <w:left w:val="nil"/>
              <w:bottom w:val="nil"/>
              <w:insideH w:val="nil"/>
              <w:right w:val="nil"/>
              <w:insideV w:val="nil"/>
            </w:tcBorders>
            <w:shd w:fill="FFFFFF" w:val="clear"/>
          </w:tcPr>
          <w:p>
            <w:pPr>
              <w:pStyle w:val="Compact"/>
              <w:spacing w:before="36" w:after="36"/>
              <w:rPr/>
            </w:pPr>
            <w:r>
              <w:rPr/>
              <w:t>-3.5 (-9.4, 2.8)</w:t>
            </w:r>
          </w:p>
        </w:tc>
        <w:tc>
          <w:tcPr>
            <w:tcW w:w="2063" w:type="dxa"/>
            <w:tcBorders>
              <w:top w:val="nil"/>
              <w:left w:val="nil"/>
              <w:bottom w:val="nil"/>
              <w:insideH w:val="nil"/>
              <w:right w:val="nil"/>
              <w:insideV w:val="nil"/>
            </w:tcBorders>
            <w:shd w:fill="FFFFFF" w:val="clear"/>
          </w:tcPr>
          <w:p>
            <w:pPr>
              <w:pStyle w:val="Compact"/>
              <w:spacing w:before="36" w:after="36"/>
              <w:rPr/>
            </w:pPr>
            <w:r>
              <w:rPr/>
              <w:t>-2.1 (-5.1, 1.0)</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18:3n-6</w:t>
            </w:r>
          </w:p>
        </w:tc>
        <w:tc>
          <w:tcPr>
            <w:tcW w:w="1872" w:type="dxa"/>
            <w:tcBorders>
              <w:top w:val="nil"/>
              <w:left w:val="nil"/>
              <w:bottom w:val="nil"/>
              <w:insideH w:val="nil"/>
              <w:right w:val="nil"/>
              <w:insideV w:val="nil"/>
            </w:tcBorders>
            <w:shd w:fill="FFFFFF" w:val="clear"/>
          </w:tcPr>
          <w:p>
            <w:pPr>
              <w:pStyle w:val="Compact"/>
              <w:spacing w:before="36" w:after="36"/>
              <w:rPr/>
            </w:pPr>
            <w:r>
              <w:rPr/>
              <w:t>1.3 (-2.4, 5.2)</w:t>
            </w:r>
          </w:p>
        </w:tc>
        <w:tc>
          <w:tcPr>
            <w:tcW w:w="1872" w:type="dxa"/>
            <w:tcBorders>
              <w:top w:val="nil"/>
              <w:left w:val="nil"/>
              <w:bottom w:val="nil"/>
              <w:insideH w:val="nil"/>
              <w:right w:val="nil"/>
              <w:insideV w:val="nil"/>
            </w:tcBorders>
            <w:shd w:fill="FFFFFF" w:val="clear"/>
          </w:tcPr>
          <w:p>
            <w:pPr>
              <w:pStyle w:val="Compact"/>
              <w:spacing w:before="36" w:after="36"/>
              <w:rPr/>
            </w:pPr>
            <w:r>
              <w:rPr/>
              <w:t>1.6 (-2.3, 5.6)</w:t>
            </w:r>
          </w:p>
        </w:tc>
        <w:tc>
          <w:tcPr>
            <w:tcW w:w="2152" w:type="dxa"/>
            <w:tcBorders>
              <w:top w:val="nil"/>
              <w:left w:val="nil"/>
              <w:bottom w:val="nil"/>
              <w:insideH w:val="nil"/>
              <w:right w:val="nil"/>
              <w:insideV w:val="nil"/>
            </w:tcBorders>
            <w:shd w:fill="FFFFFF" w:val="clear"/>
          </w:tcPr>
          <w:p>
            <w:pPr>
              <w:pStyle w:val="Compact"/>
              <w:spacing w:before="36" w:after="36"/>
              <w:rPr/>
            </w:pPr>
            <w:r>
              <w:rPr/>
              <w:t>3.4 (-1.7, 8.8)</w:t>
            </w:r>
          </w:p>
        </w:tc>
        <w:tc>
          <w:tcPr>
            <w:tcW w:w="2063" w:type="dxa"/>
            <w:tcBorders>
              <w:top w:val="nil"/>
              <w:left w:val="nil"/>
              <w:bottom w:val="nil"/>
              <w:insideH w:val="nil"/>
              <w:right w:val="nil"/>
              <w:insideV w:val="nil"/>
            </w:tcBorders>
            <w:shd w:fill="FFFFFF" w:val="clear"/>
          </w:tcPr>
          <w:p>
            <w:pPr>
              <w:pStyle w:val="Compact"/>
              <w:spacing w:before="36" w:after="36"/>
              <w:rPr/>
            </w:pPr>
            <w:r>
              <w:rPr/>
              <w:t>0.9 (-2.0, 3.9)</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20:2n-6</w:t>
            </w:r>
          </w:p>
        </w:tc>
        <w:tc>
          <w:tcPr>
            <w:tcW w:w="1872" w:type="dxa"/>
            <w:tcBorders>
              <w:top w:val="nil"/>
              <w:left w:val="nil"/>
              <w:bottom w:val="nil"/>
              <w:insideH w:val="nil"/>
              <w:right w:val="nil"/>
              <w:insideV w:val="nil"/>
            </w:tcBorders>
            <w:shd w:fill="FFFFFF" w:val="clear"/>
          </w:tcPr>
          <w:p>
            <w:pPr>
              <w:pStyle w:val="Compact"/>
              <w:spacing w:before="36" w:after="36"/>
              <w:rPr/>
            </w:pPr>
            <w:r>
              <w:rPr/>
              <w:t>-0.8 (-4.7, 3.3)</w:t>
            </w:r>
          </w:p>
        </w:tc>
        <w:tc>
          <w:tcPr>
            <w:tcW w:w="1872" w:type="dxa"/>
            <w:tcBorders>
              <w:top w:val="nil"/>
              <w:left w:val="nil"/>
              <w:bottom w:val="nil"/>
              <w:insideH w:val="nil"/>
              <w:right w:val="nil"/>
              <w:insideV w:val="nil"/>
            </w:tcBorders>
            <w:shd w:fill="FFFFFF" w:val="clear"/>
          </w:tcPr>
          <w:p>
            <w:pPr>
              <w:pStyle w:val="Compact"/>
              <w:spacing w:before="36" w:after="36"/>
              <w:rPr/>
            </w:pPr>
            <w:r>
              <w:rPr/>
              <w:t>-1.4 (-5.7, 3.2)</w:t>
            </w:r>
          </w:p>
        </w:tc>
        <w:tc>
          <w:tcPr>
            <w:tcW w:w="2152" w:type="dxa"/>
            <w:tcBorders>
              <w:top w:val="nil"/>
              <w:left w:val="nil"/>
              <w:bottom w:val="nil"/>
              <w:insideH w:val="nil"/>
              <w:right w:val="nil"/>
              <w:insideV w:val="nil"/>
            </w:tcBorders>
            <w:shd w:fill="FFFFFF" w:val="clear"/>
          </w:tcPr>
          <w:p>
            <w:pPr>
              <w:pStyle w:val="Compact"/>
              <w:spacing w:before="36" w:after="36"/>
              <w:rPr/>
            </w:pPr>
            <w:r>
              <w:rPr/>
              <w:t>-0.4 (-6.7, 6.3)</w:t>
            </w:r>
          </w:p>
        </w:tc>
        <w:tc>
          <w:tcPr>
            <w:tcW w:w="2063" w:type="dxa"/>
            <w:tcBorders>
              <w:top w:val="nil"/>
              <w:left w:val="nil"/>
              <w:bottom w:val="nil"/>
              <w:insideH w:val="nil"/>
              <w:right w:val="nil"/>
              <w:insideV w:val="nil"/>
            </w:tcBorders>
            <w:shd w:fill="FFFFFF" w:val="clear"/>
          </w:tcPr>
          <w:p>
            <w:pPr>
              <w:pStyle w:val="Compact"/>
              <w:spacing w:before="36" w:after="36"/>
              <w:rPr/>
            </w:pPr>
            <w:r>
              <w:rPr/>
              <w:t>-0.3 (-3.6, 3.0)</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20:3n-6</w:t>
            </w:r>
          </w:p>
        </w:tc>
        <w:tc>
          <w:tcPr>
            <w:tcW w:w="1872" w:type="dxa"/>
            <w:tcBorders>
              <w:top w:val="nil"/>
              <w:left w:val="nil"/>
              <w:bottom w:val="nil"/>
              <w:insideH w:val="nil"/>
              <w:right w:val="nil"/>
              <w:insideV w:val="nil"/>
            </w:tcBorders>
            <w:shd w:fill="FFFFFF" w:val="clear"/>
          </w:tcPr>
          <w:p>
            <w:pPr>
              <w:pStyle w:val="Compact"/>
              <w:spacing w:before="36" w:after="36"/>
              <w:rPr/>
            </w:pPr>
            <w:r>
              <w:rPr/>
              <w:t>0.6 (-3.2, 4.5)</w:t>
            </w:r>
          </w:p>
        </w:tc>
        <w:tc>
          <w:tcPr>
            <w:tcW w:w="1872" w:type="dxa"/>
            <w:tcBorders>
              <w:top w:val="nil"/>
              <w:left w:val="nil"/>
              <w:bottom w:val="nil"/>
              <w:insideH w:val="nil"/>
              <w:right w:val="nil"/>
              <w:insideV w:val="nil"/>
            </w:tcBorders>
            <w:shd w:fill="FFFFFF" w:val="clear"/>
          </w:tcPr>
          <w:p>
            <w:pPr>
              <w:pStyle w:val="Compact"/>
              <w:spacing w:before="36" w:after="36"/>
              <w:rPr/>
            </w:pPr>
            <w:r>
              <w:rPr/>
              <w:t>0.3 (-3.8, 4.5)</w:t>
            </w:r>
          </w:p>
        </w:tc>
        <w:tc>
          <w:tcPr>
            <w:tcW w:w="2152" w:type="dxa"/>
            <w:tcBorders>
              <w:top w:val="nil"/>
              <w:left w:val="nil"/>
              <w:bottom w:val="nil"/>
              <w:insideH w:val="nil"/>
              <w:right w:val="nil"/>
              <w:insideV w:val="nil"/>
            </w:tcBorders>
            <w:shd w:fill="FFFFFF" w:val="clear"/>
          </w:tcPr>
          <w:p>
            <w:pPr>
              <w:pStyle w:val="Compact"/>
              <w:spacing w:before="36" w:after="36"/>
              <w:rPr/>
            </w:pPr>
            <w:r>
              <w:rPr/>
              <w:t>3.5 (-2.1, 9.3)</w:t>
            </w:r>
          </w:p>
        </w:tc>
        <w:tc>
          <w:tcPr>
            <w:tcW w:w="2063" w:type="dxa"/>
            <w:tcBorders>
              <w:top w:val="nil"/>
              <w:left w:val="nil"/>
              <w:bottom w:val="nil"/>
              <w:insideH w:val="nil"/>
              <w:right w:val="nil"/>
              <w:insideV w:val="nil"/>
            </w:tcBorders>
            <w:shd w:fill="FFFFFF" w:val="clear"/>
          </w:tcPr>
          <w:p>
            <w:pPr>
              <w:pStyle w:val="Compact"/>
              <w:spacing w:before="36" w:after="36"/>
              <w:rPr/>
            </w:pPr>
            <w:r>
              <w:rPr/>
              <w:t>1.2 (-1.7, 4.2)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20:4n-6</w:t>
            </w:r>
          </w:p>
        </w:tc>
        <w:tc>
          <w:tcPr>
            <w:tcW w:w="1872" w:type="dxa"/>
            <w:tcBorders>
              <w:top w:val="nil"/>
              <w:left w:val="nil"/>
              <w:bottom w:val="nil"/>
              <w:insideH w:val="nil"/>
              <w:right w:val="nil"/>
              <w:insideV w:val="nil"/>
            </w:tcBorders>
            <w:shd w:fill="FFFFFF" w:val="clear"/>
          </w:tcPr>
          <w:p>
            <w:pPr>
              <w:pStyle w:val="Compact"/>
              <w:spacing w:before="36" w:after="36"/>
              <w:rPr/>
            </w:pPr>
            <w:r>
              <w:rPr/>
              <w:t>-0.2 (-4.3, 4.1)</w:t>
            </w:r>
          </w:p>
        </w:tc>
        <w:tc>
          <w:tcPr>
            <w:tcW w:w="1872" w:type="dxa"/>
            <w:tcBorders>
              <w:top w:val="nil"/>
              <w:left w:val="nil"/>
              <w:bottom w:val="nil"/>
              <w:insideH w:val="nil"/>
              <w:right w:val="nil"/>
              <w:insideV w:val="nil"/>
            </w:tcBorders>
            <w:shd w:fill="FFFFFF" w:val="clear"/>
          </w:tcPr>
          <w:p>
            <w:pPr>
              <w:pStyle w:val="Compact"/>
              <w:spacing w:before="36" w:after="36"/>
              <w:rPr/>
            </w:pPr>
            <w:r>
              <w:rPr/>
              <w:t>-0.9 (-5.2, 3.6)</w:t>
            </w:r>
          </w:p>
        </w:tc>
        <w:tc>
          <w:tcPr>
            <w:tcW w:w="2152" w:type="dxa"/>
            <w:tcBorders>
              <w:top w:val="nil"/>
              <w:left w:val="nil"/>
              <w:bottom w:val="nil"/>
              <w:insideH w:val="nil"/>
              <w:right w:val="nil"/>
              <w:insideV w:val="nil"/>
            </w:tcBorders>
            <w:shd w:fill="FFFFFF" w:val="clear"/>
          </w:tcPr>
          <w:p>
            <w:pPr>
              <w:pStyle w:val="Compact"/>
              <w:spacing w:before="36" w:after="36"/>
              <w:rPr/>
            </w:pPr>
            <w:r>
              <w:rPr/>
              <w:t>4.6 (-2.2, 11.8)</w:t>
            </w:r>
          </w:p>
        </w:tc>
        <w:tc>
          <w:tcPr>
            <w:tcW w:w="2063" w:type="dxa"/>
            <w:tcBorders>
              <w:top w:val="nil"/>
              <w:left w:val="nil"/>
              <w:bottom w:val="nil"/>
              <w:insideH w:val="nil"/>
              <w:right w:val="nil"/>
              <w:insideV w:val="nil"/>
            </w:tcBorders>
            <w:shd w:fill="FFFFFF" w:val="clear"/>
          </w:tcPr>
          <w:p>
            <w:pPr>
              <w:pStyle w:val="Compact"/>
              <w:spacing w:before="36" w:after="36"/>
              <w:rPr/>
            </w:pPr>
            <w:r>
              <w:rPr/>
              <w:t>2.5 (-1.2, 6.3)</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22:4n-6</w:t>
            </w:r>
          </w:p>
        </w:tc>
        <w:tc>
          <w:tcPr>
            <w:tcW w:w="1872" w:type="dxa"/>
            <w:tcBorders>
              <w:top w:val="nil"/>
              <w:left w:val="nil"/>
              <w:bottom w:val="nil"/>
              <w:insideH w:val="nil"/>
              <w:right w:val="nil"/>
              <w:insideV w:val="nil"/>
            </w:tcBorders>
            <w:shd w:fill="FFFFFF" w:val="clear"/>
          </w:tcPr>
          <w:p>
            <w:pPr>
              <w:pStyle w:val="Compact"/>
              <w:spacing w:before="36" w:after="36"/>
              <w:rPr/>
            </w:pPr>
            <w:r>
              <w:rPr/>
              <w:t>-2.7 (-6.8, 1.6)</w:t>
            </w:r>
          </w:p>
        </w:tc>
        <w:tc>
          <w:tcPr>
            <w:tcW w:w="1872" w:type="dxa"/>
            <w:tcBorders>
              <w:top w:val="nil"/>
              <w:left w:val="nil"/>
              <w:bottom w:val="nil"/>
              <w:insideH w:val="nil"/>
              <w:right w:val="nil"/>
              <w:insideV w:val="nil"/>
            </w:tcBorders>
            <w:shd w:fill="FFFFFF" w:val="clear"/>
          </w:tcPr>
          <w:p>
            <w:pPr>
              <w:pStyle w:val="Compact"/>
              <w:spacing w:before="36" w:after="36"/>
              <w:rPr/>
            </w:pPr>
            <w:r>
              <w:rPr/>
              <w:t>-2.8 (-6.9, 1.4)</w:t>
            </w:r>
          </w:p>
        </w:tc>
        <w:tc>
          <w:tcPr>
            <w:tcW w:w="2152" w:type="dxa"/>
            <w:tcBorders>
              <w:top w:val="nil"/>
              <w:left w:val="nil"/>
              <w:bottom w:val="nil"/>
              <w:insideH w:val="nil"/>
              <w:right w:val="nil"/>
              <w:insideV w:val="nil"/>
            </w:tcBorders>
            <w:shd w:fill="FFFFFF" w:val="clear"/>
          </w:tcPr>
          <w:p>
            <w:pPr>
              <w:pStyle w:val="Compact"/>
              <w:spacing w:before="36" w:after="36"/>
              <w:rPr/>
            </w:pPr>
            <w:r>
              <w:rPr/>
              <w:t>6.4 (-0.1, 13.3)</w:t>
            </w:r>
          </w:p>
        </w:tc>
        <w:tc>
          <w:tcPr>
            <w:tcW w:w="2063" w:type="dxa"/>
            <w:tcBorders>
              <w:top w:val="nil"/>
              <w:left w:val="nil"/>
              <w:bottom w:val="nil"/>
              <w:insideH w:val="nil"/>
              <w:right w:val="nil"/>
              <w:insideV w:val="nil"/>
            </w:tcBorders>
            <w:shd w:fill="FFFFFF" w:val="clear"/>
          </w:tcPr>
          <w:p>
            <w:pPr>
              <w:pStyle w:val="Compact"/>
              <w:spacing w:before="36" w:after="36"/>
              <w:rPr/>
            </w:pPr>
            <w:r>
              <w:rPr/>
              <w:t>2.0 (-1.1, 5.2)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18:3n-3</w:t>
            </w:r>
          </w:p>
        </w:tc>
        <w:tc>
          <w:tcPr>
            <w:tcW w:w="1872" w:type="dxa"/>
            <w:tcBorders>
              <w:top w:val="nil"/>
              <w:left w:val="nil"/>
              <w:bottom w:val="nil"/>
              <w:insideH w:val="nil"/>
              <w:right w:val="nil"/>
              <w:insideV w:val="nil"/>
            </w:tcBorders>
            <w:shd w:fill="FFFFFF" w:val="clear"/>
          </w:tcPr>
          <w:p>
            <w:pPr>
              <w:pStyle w:val="Compact"/>
              <w:spacing w:before="36" w:after="36"/>
              <w:rPr/>
            </w:pPr>
            <w:r>
              <w:rPr/>
              <w:t>0.4 (-3.5, 4.3)</w:t>
            </w:r>
          </w:p>
        </w:tc>
        <w:tc>
          <w:tcPr>
            <w:tcW w:w="1872" w:type="dxa"/>
            <w:tcBorders>
              <w:top w:val="nil"/>
              <w:left w:val="nil"/>
              <w:bottom w:val="nil"/>
              <w:insideH w:val="nil"/>
              <w:right w:val="nil"/>
              <w:insideV w:val="nil"/>
            </w:tcBorders>
            <w:shd w:fill="FFFFFF" w:val="clear"/>
          </w:tcPr>
          <w:p>
            <w:pPr>
              <w:pStyle w:val="Compact"/>
              <w:spacing w:before="36" w:after="36"/>
              <w:rPr/>
            </w:pPr>
            <w:r>
              <w:rPr/>
              <w:t>-0.3 (-4.4, 4.0)</w:t>
            </w:r>
          </w:p>
        </w:tc>
        <w:tc>
          <w:tcPr>
            <w:tcW w:w="2152" w:type="dxa"/>
            <w:tcBorders>
              <w:top w:val="nil"/>
              <w:left w:val="nil"/>
              <w:bottom w:val="nil"/>
              <w:insideH w:val="nil"/>
              <w:right w:val="nil"/>
              <w:insideV w:val="nil"/>
            </w:tcBorders>
            <w:shd w:fill="FFFFFF" w:val="clear"/>
          </w:tcPr>
          <w:p>
            <w:pPr>
              <w:pStyle w:val="Compact"/>
              <w:spacing w:before="36" w:after="36"/>
              <w:rPr/>
            </w:pPr>
            <w:r>
              <w:rPr/>
              <w:t>-0.8 (-6.1, 4.8)</w:t>
            </w:r>
          </w:p>
        </w:tc>
        <w:tc>
          <w:tcPr>
            <w:tcW w:w="2063" w:type="dxa"/>
            <w:tcBorders>
              <w:top w:val="nil"/>
              <w:left w:val="nil"/>
              <w:bottom w:val="nil"/>
              <w:insideH w:val="nil"/>
              <w:right w:val="nil"/>
              <w:insideV w:val="nil"/>
            </w:tcBorders>
            <w:shd w:fill="FFFFFF" w:val="clear"/>
          </w:tcPr>
          <w:p>
            <w:pPr>
              <w:pStyle w:val="Compact"/>
              <w:spacing w:before="36" w:after="36"/>
              <w:rPr/>
            </w:pPr>
            <w:r>
              <w:rPr/>
              <w:t>-0.5 (-3.2, 2.4)</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20:5n-3</w:t>
            </w:r>
          </w:p>
        </w:tc>
        <w:tc>
          <w:tcPr>
            <w:tcW w:w="1872" w:type="dxa"/>
            <w:tcBorders>
              <w:top w:val="nil"/>
              <w:left w:val="nil"/>
              <w:bottom w:val="nil"/>
              <w:insideH w:val="nil"/>
              <w:right w:val="nil"/>
              <w:insideV w:val="nil"/>
            </w:tcBorders>
            <w:shd w:fill="FFFFFF" w:val="clear"/>
          </w:tcPr>
          <w:p>
            <w:pPr>
              <w:pStyle w:val="Compact"/>
              <w:spacing w:before="36" w:after="36"/>
              <w:rPr/>
            </w:pPr>
            <w:r>
              <w:rPr/>
              <w:t>7.2 (2.0, 12.7)</w:t>
            </w:r>
          </w:p>
        </w:tc>
        <w:tc>
          <w:tcPr>
            <w:tcW w:w="1872" w:type="dxa"/>
            <w:tcBorders>
              <w:top w:val="nil"/>
              <w:left w:val="nil"/>
              <w:bottom w:val="nil"/>
              <w:insideH w:val="nil"/>
              <w:right w:val="nil"/>
              <w:insideV w:val="nil"/>
            </w:tcBorders>
            <w:shd w:fill="FFFFFF" w:val="clear"/>
          </w:tcPr>
          <w:p>
            <w:pPr>
              <w:pStyle w:val="Compact"/>
              <w:spacing w:before="36" w:after="36"/>
              <w:rPr/>
            </w:pPr>
            <w:r>
              <w:rPr/>
              <w:t>5.8 (0.4, 11.5)</w:t>
            </w:r>
          </w:p>
        </w:tc>
        <w:tc>
          <w:tcPr>
            <w:tcW w:w="2152" w:type="dxa"/>
            <w:tcBorders>
              <w:top w:val="nil"/>
              <w:left w:val="nil"/>
              <w:bottom w:val="nil"/>
              <w:insideH w:val="nil"/>
              <w:right w:val="nil"/>
              <w:insideV w:val="nil"/>
            </w:tcBorders>
            <w:shd w:fill="FFFFFF" w:val="clear"/>
          </w:tcPr>
          <w:p>
            <w:pPr>
              <w:pStyle w:val="Compact"/>
              <w:spacing w:before="36" w:after="36"/>
              <w:rPr/>
            </w:pPr>
            <w:r>
              <w:rPr/>
              <w:t>3.4 (-3.3, 10.6)</w:t>
            </w:r>
          </w:p>
        </w:tc>
        <w:tc>
          <w:tcPr>
            <w:tcW w:w="2063" w:type="dxa"/>
            <w:tcBorders>
              <w:top w:val="nil"/>
              <w:left w:val="nil"/>
              <w:bottom w:val="nil"/>
              <w:insideH w:val="nil"/>
              <w:right w:val="nil"/>
              <w:insideV w:val="nil"/>
            </w:tcBorders>
            <w:shd w:fill="FFFFFF" w:val="clear"/>
          </w:tcPr>
          <w:p>
            <w:pPr>
              <w:pStyle w:val="Compact"/>
              <w:spacing w:before="36" w:after="36"/>
              <w:rPr/>
            </w:pPr>
            <w:r>
              <w:rPr/>
              <w:t>0.8 (-2.4, 4.2)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22:5n-3</w:t>
            </w:r>
          </w:p>
        </w:tc>
        <w:tc>
          <w:tcPr>
            <w:tcW w:w="1872" w:type="dxa"/>
            <w:tcBorders>
              <w:top w:val="nil"/>
              <w:left w:val="nil"/>
              <w:bottom w:val="nil"/>
              <w:insideH w:val="nil"/>
              <w:right w:val="nil"/>
              <w:insideV w:val="nil"/>
            </w:tcBorders>
            <w:shd w:fill="FFFFFF" w:val="clear"/>
          </w:tcPr>
          <w:p>
            <w:pPr>
              <w:pStyle w:val="Compact"/>
              <w:spacing w:before="36" w:after="36"/>
              <w:rPr/>
            </w:pPr>
            <w:r>
              <w:rPr/>
              <w:t>-2.1 (-5.7, 1.5)</w:t>
            </w:r>
          </w:p>
        </w:tc>
        <w:tc>
          <w:tcPr>
            <w:tcW w:w="1872" w:type="dxa"/>
            <w:tcBorders>
              <w:top w:val="nil"/>
              <w:left w:val="nil"/>
              <w:bottom w:val="nil"/>
              <w:insideH w:val="nil"/>
              <w:right w:val="nil"/>
              <w:insideV w:val="nil"/>
            </w:tcBorders>
            <w:shd w:fill="FFFFFF" w:val="clear"/>
          </w:tcPr>
          <w:p>
            <w:pPr>
              <w:pStyle w:val="Compact"/>
              <w:spacing w:before="36" w:after="36"/>
              <w:rPr/>
            </w:pPr>
            <w:r>
              <w:rPr/>
              <w:t>-1.7 (-5.9, 2.8)</w:t>
            </w:r>
          </w:p>
        </w:tc>
        <w:tc>
          <w:tcPr>
            <w:tcW w:w="2152" w:type="dxa"/>
            <w:tcBorders>
              <w:top w:val="nil"/>
              <w:left w:val="nil"/>
              <w:bottom w:val="nil"/>
              <w:insideH w:val="nil"/>
              <w:right w:val="nil"/>
              <w:insideV w:val="nil"/>
            </w:tcBorders>
            <w:shd w:fill="FFFFFF" w:val="clear"/>
          </w:tcPr>
          <w:p>
            <w:pPr>
              <w:pStyle w:val="Compact"/>
              <w:spacing w:before="36" w:after="36"/>
              <w:rPr/>
            </w:pPr>
            <w:r>
              <w:rPr/>
              <w:t>0.2 (-5.9, 6.7)</w:t>
            </w:r>
          </w:p>
        </w:tc>
        <w:tc>
          <w:tcPr>
            <w:tcW w:w="2063" w:type="dxa"/>
            <w:tcBorders>
              <w:top w:val="nil"/>
              <w:left w:val="nil"/>
              <w:bottom w:val="nil"/>
              <w:insideH w:val="nil"/>
              <w:right w:val="nil"/>
              <w:insideV w:val="nil"/>
            </w:tcBorders>
            <w:shd w:fill="FFFFFF" w:val="clear"/>
          </w:tcPr>
          <w:p>
            <w:pPr>
              <w:pStyle w:val="Compact"/>
              <w:spacing w:before="36" w:after="36"/>
              <w:rPr/>
            </w:pPr>
            <w:r>
              <w:rPr/>
              <w:t>0.0 (-3.5, 3.5)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22:6n-3</w:t>
            </w:r>
          </w:p>
        </w:tc>
        <w:tc>
          <w:tcPr>
            <w:tcW w:w="1872" w:type="dxa"/>
            <w:tcBorders>
              <w:top w:val="nil"/>
              <w:left w:val="nil"/>
              <w:bottom w:val="nil"/>
              <w:insideH w:val="nil"/>
              <w:right w:val="nil"/>
              <w:insideV w:val="nil"/>
            </w:tcBorders>
            <w:shd w:fill="FFFFFF" w:val="clear"/>
          </w:tcPr>
          <w:p>
            <w:pPr>
              <w:pStyle w:val="Compact"/>
              <w:spacing w:before="36" w:after="36"/>
              <w:rPr/>
            </w:pPr>
            <w:r>
              <w:rPr/>
              <w:t>-2.8 (-6.0, 0.6)</w:t>
            </w:r>
          </w:p>
        </w:tc>
        <w:tc>
          <w:tcPr>
            <w:tcW w:w="1872" w:type="dxa"/>
            <w:tcBorders>
              <w:top w:val="nil"/>
              <w:left w:val="nil"/>
              <w:bottom w:val="nil"/>
              <w:insideH w:val="nil"/>
              <w:right w:val="nil"/>
              <w:insideV w:val="nil"/>
            </w:tcBorders>
            <w:shd w:fill="FFFFFF" w:val="clear"/>
          </w:tcPr>
          <w:p>
            <w:pPr>
              <w:pStyle w:val="Compact"/>
              <w:spacing w:before="36" w:after="36"/>
              <w:rPr/>
            </w:pPr>
            <w:r>
              <w:rPr/>
              <w:t>-3.9 (-7.8, 0.3)</w:t>
            </w:r>
          </w:p>
        </w:tc>
        <w:tc>
          <w:tcPr>
            <w:tcW w:w="2152" w:type="dxa"/>
            <w:tcBorders>
              <w:top w:val="nil"/>
              <w:left w:val="nil"/>
              <w:bottom w:val="nil"/>
              <w:insideH w:val="nil"/>
              <w:right w:val="nil"/>
              <w:insideV w:val="nil"/>
            </w:tcBorders>
            <w:shd w:fill="FFFFFF" w:val="clear"/>
          </w:tcPr>
          <w:p>
            <w:pPr>
              <w:pStyle w:val="Compact"/>
              <w:spacing w:before="36" w:after="36"/>
              <w:rPr/>
            </w:pPr>
            <w:r>
              <w:rPr/>
              <w:t>1.4 (-4.2, 7.2)</w:t>
            </w:r>
          </w:p>
        </w:tc>
        <w:tc>
          <w:tcPr>
            <w:tcW w:w="2063" w:type="dxa"/>
            <w:tcBorders>
              <w:top w:val="nil"/>
              <w:left w:val="nil"/>
              <w:bottom w:val="nil"/>
              <w:insideH w:val="nil"/>
              <w:right w:val="nil"/>
              <w:insideV w:val="nil"/>
            </w:tcBorders>
            <w:shd w:fill="FFFFFF" w:val="clear"/>
          </w:tcPr>
          <w:p>
            <w:pPr>
              <w:pStyle w:val="Compact"/>
              <w:spacing w:before="36" w:after="36"/>
              <w:rPr/>
            </w:pPr>
            <w:r>
              <w:rPr/>
              <w:t>-0.3 (-3.2, 2.7)</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b/>
              </w:rPr>
            </w:pPr>
            <w:r>
              <w:rPr>
                <w:b/>
              </w:rPr>
              <w:t>mol%</w:t>
            </w:r>
          </w:p>
        </w:tc>
        <w:tc>
          <w:tcPr>
            <w:tcW w:w="187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187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15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063"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Total</w:t>
            </w:r>
          </w:p>
        </w:tc>
        <w:tc>
          <w:tcPr>
            <w:tcW w:w="1872" w:type="dxa"/>
            <w:tcBorders>
              <w:top w:val="nil"/>
              <w:left w:val="nil"/>
              <w:bottom w:val="nil"/>
              <w:insideH w:val="nil"/>
              <w:right w:val="nil"/>
              <w:insideV w:val="nil"/>
            </w:tcBorders>
            <w:shd w:fill="FFFFFF" w:val="clear"/>
          </w:tcPr>
          <w:p>
            <w:pPr>
              <w:pStyle w:val="Compact"/>
              <w:spacing w:before="36" w:after="36"/>
              <w:rPr/>
            </w:pPr>
            <w:r>
              <w:rPr/>
              <w:t>-0.9 (-4.9, 3.2)</w:t>
            </w:r>
          </w:p>
        </w:tc>
        <w:tc>
          <w:tcPr>
            <w:tcW w:w="1872" w:type="dxa"/>
            <w:tcBorders>
              <w:top w:val="nil"/>
              <w:left w:val="nil"/>
              <w:bottom w:val="nil"/>
              <w:insideH w:val="nil"/>
              <w:right w:val="nil"/>
              <w:insideV w:val="nil"/>
            </w:tcBorders>
            <w:shd w:fill="FFFFFF" w:val="clear"/>
          </w:tcPr>
          <w:p>
            <w:pPr>
              <w:pStyle w:val="Compact"/>
              <w:spacing w:before="36" w:after="36"/>
              <w:rPr/>
            </w:pPr>
            <w:r>
              <w:rPr/>
              <w:t>-2.7 (-6.6, 1.4)</w:t>
            </w:r>
          </w:p>
        </w:tc>
        <w:tc>
          <w:tcPr>
            <w:tcW w:w="2152" w:type="dxa"/>
            <w:tcBorders>
              <w:top w:val="nil"/>
              <w:left w:val="nil"/>
              <w:bottom w:val="nil"/>
              <w:insideH w:val="nil"/>
              <w:right w:val="nil"/>
              <w:insideV w:val="nil"/>
            </w:tcBorders>
            <w:shd w:fill="FFFFFF" w:val="clear"/>
          </w:tcPr>
          <w:p>
            <w:pPr>
              <w:pStyle w:val="Compact"/>
              <w:spacing w:before="36" w:after="36"/>
              <w:rPr/>
            </w:pPr>
            <w:r>
              <w:rPr/>
              <w:t>-8.3 (-13.4, -3.0)*</w:t>
            </w:r>
          </w:p>
        </w:tc>
        <w:tc>
          <w:tcPr>
            <w:tcW w:w="2063" w:type="dxa"/>
            <w:tcBorders>
              <w:top w:val="nil"/>
              <w:left w:val="nil"/>
              <w:bottom w:val="nil"/>
              <w:insideH w:val="nil"/>
              <w:right w:val="nil"/>
              <w:insideV w:val="nil"/>
            </w:tcBorders>
            <w:shd w:fill="FFFFFF" w:val="clear"/>
          </w:tcPr>
          <w:p>
            <w:pPr>
              <w:pStyle w:val="Compact"/>
              <w:spacing w:before="36" w:after="36"/>
              <w:rPr/>
            </w:pPr>
            <w:r>
              <w:rPr/>
              <w:t>-4.3 (-6.9, -1.7)*</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14:0</w:t>
            </w:r>
          </w:p>
        </w:tc>
        <w:tc>
          <w:tcPr>
            <w:tcW w:w="1872" w:type="dxa"/>
            <w:tcBorders>
              <w:top w:val="nil"/>
              <w:left w:val="nil"/>
              <w:bottom w:val="nil"/>
              <w:insideH w:val="nil"/>
              <w:right w:val="nil"/>
              <w:insideV w:val="nil"/>
            </w:tcBorders>
            <w:shd w:fill="FFFFFF" w:val="clear"/>
          </w:tcPr>
          <w:p>
            <w:pPr>
              <w:pStyle w:val="Compact"/>
              <w:spacing w:before="36" w:after="36"/>
              <w:rPr/>
            </w:pPr>
            <w:r>
              <w:rPr/>
              <w:t>1.7 (-2.7, 6.2)</w:t>
            </w:r>
          </w:p>
        </w:tc>
        <w:tc>
          <w:tcPr>
            <w:tcW w:w="1872" w:type="dxa"/>
            <w:tcBorders>
              <w:top w:val="nil"/>
              <w:left w:val="nil"/>
              <w:bottom w:val="nil"/>
              <w:insideH w:val="nil"/>
              <w:right w:val="nil"/>
              <w:insideV w:val="nil"/>
            </w:tcBorders>
            <w:shd w:fill="FFFFFF" w:val="clear"/>
          </w:tcPr>
          <w:p>
            <w:pPr>
              <w:pStyle w:val="Compact"/>
              <w:spacing w:before="36" w:after="36"/>
              <w:rPr/>
            </w:pPr>
            <w:r>
              <w:rPr/>
              <w:t>2.6 (-1.9, 7.3)</w:t>
            </w:r>
          </w:p>
        </w:tc>
        <w:tc>
          <w:tcPr>
            <w:tcW w:w="2152" w:type="dxa"/>
            <w:tcBorders>
              <w:top w:val="nil"/>
              <w:left w:val="nil"/>
              <w:bottom w:val="nil"/>
              <w:insideH w:val="nil"/>
              <w:right w:val="nil"/>
              <w:insideV w:val="nil"/>
            </w:tcBorders>
            <w:shd w:fill="FFFFFF" w:val="clear"/>
          </w:tcPr>
          <w:p>
            <w:pPr>
              <w:pStyle w:val="Compact"/>
              <w:spacing w:before="36" w:after="36"/>
              <w:rPr/>
            </w:pPr>
            <w:r>
              <w:rPr/>
              <w:t>-4.0 (-10.2, 2.7)</w:t>
            </w:r>
          </w:p>
        </w:tc>
        <w:tc>
          <w:tcPr>
            <w:tcW w:w="2063" w:type="dxa"/>
            <w:tcBorders>
              <w:top w:val="nil"/>
              <w:left w:val="nil"/>
              <w:bottom w:val="nil"/>
              <w:insideH w:val="nil"/>
              <w:right w:val="nil"/>
              <w:insideV w:val="nil"/>
            </w:tcBorders>
            <w:shd w:fill="FFFFFF" w:val="clear"/>
          </w:tcPr>
          <w:p>
            <w:pPr>
              <w:pStyle w:val="Compact"/>
              <w:spacing w:before="36" w:after="36"/>
              <w:rPr/>
            </w:pPr>
            <w:r>
              <w:rPr/>
              <w:t>-1.5 (-4.5, 1.5)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16:0</w:t>
            </w:r>
          </w:p>
        </w:tc>
        <w:tc>
          <w:tcPr>
            <w:tcW w:w="1872" w:type="dxa"/>
            <w:tcBorders>
              <w:top w:val="nil"/>
              <w:left w:val="nil"/>
              <w:bottom w:val="nil"/>
              <w:insideH w:val="nil"/>
              <w:right w:val="nil"/>
              <w:insideV w:val="nil"/>
            </w:tcBorders>
            <w:shd w:fill="FFFFFF" w:val="clear"/>
          </w:tcPr>
          <w:p>
            <w:pPr>
              <w:pStyle w:val="Compact"/>
              <w:spacing w:before="36" w:after="36"/>
              <w:rPr/>
            </w:pPr>
            <w:r>
              <w:rPr/>
              <w:t>-1.6 (-5.5, 2.5)</w:t>
            </w:r>
          </w:p>
        </w:tc>
        <w:tc>
          <w:tcPr>
            <w:tcW w:w="1872" w:type="dxa"/>
            <w:tcBorders>
              <w:top w:val="nil"/>
              <w:left w:val="nil"/>
              <w:bottom w:val="nil"/>
              <w:insideH w:val="nil"/>
              <w:right w:val="nil"/>
              <w:insideV w:val="nil"/>
            </w:tcBorders>
            <w:shd w:fill="FFFFFF" w:val="clear"/>
          </w:tcPr>
          <w:p>
            <w:pPr>
              <w:pStyle w:val="Compact"/>
              <w:spacing w:before="36" w:after="36"/>
              <w:rPr/>
            </w:pPr>
            <w:r>
              <w:rPr/>
              <w:t>-2.7 (-6.6, 1.4)</w:t>
            </w:r>
          </w:p>
        </w:tc>
        <w:tc>
          <w:tcPr>
            <w:tcW w:w="2152" w:type="dxa"/>
            <w:tcBorders>
              <w:top w:val="nil"/>
              <w:left w:val="nil"/>
              <w:bottom w:val="nil"/>
              <w:insideH w:val="nil"/>
              <w:right w:val="nil"/>
              <w:insideV w:val="nil"/>
            </w:tcBorders>
            <w:shd w:fill="FFFFFF" w:val="clear"/>
          </w:tcPr>
          <w:p>
            <w:pPr>
              <w:pStyle w:val="Compact"/>
              <w:spacing w:before="36" w:after="36"/>
              <w:rPr/>
            </w:pPr>
            <w:r>
              <w:rPr/>
              <w:t>-8.9 (-14.1, -3.3)*</w:t>
            </w:r>
          </w:p>
        </w:tc>
        <w:tc>
          <w:tcPr>
            <w:tcW w:w="2063" w:type="dxa"/>
            <w:tcBorders>
              <w:top w:val="nil"/>
              <w:left w:val="nil"/>
              <w:bottom w:val="nil"/>
              <w:insideH w:val="nil"/>
              <w:right w:val="nil"/>
              <w:insideV w:val="nil"/>
            </w:tcBorders>
            <w:shd w:fill="FFFFFF" w:val="clear"/>
          </w:tcPr>
          <w:p>
            <w:pPr>
              <w:pStyle w:val="Compact"/>
              <w:spacing w:before="36" w:after="36"/>
              <w:rPr/>
            </w:pPr>
            <w:r>
              <w:rPr/>
              <w:t>-4.3 (-6.9, -1.7)*</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18:0</w:t>
            </w:r>
          </w:p>
        </w:tc>
        <w:tc>
          <w:tcPr>
            <w:tcW w:w="1872" w:type="dxa"/>
            <w:tcBorders>
              <w:top w:val="nil"/>
              <w:left w:val="nil"/>
              <w:bottom w:val="nil"/>
              <w:insideH w:val="nil"/>
              <w:right w:val="nil"/>
              <w:insideV w:val="nil"/>
            </w:tcBorders>
            <w:shd w:fill="FFFFFF" w:val="clear"/>
          </w:tcPr>
          <w:p>
            <w:pPr>
              <w:pStyle w:val="Compact"/>
              <w:spacing w:before="36" w:after="36"/>
              <w:rPr/>
            </w:pPr>
            <w:r>
              <w:rPr/>
              <w:t>-0.8 (-4.6, 3.2)</w:t>
            </w:r>
          </w:p>
        </w:tc>
        <w:tc>
          <w:tcPr>
            <w:tcW w:w="1872" w:type="dxa"/>
            <w:tcBorders>
              <w:top w:val="nil"/>
              <w:left w:val="nil"/>
              <w:bottom w:val="nil"/>
              <w:insideH w:val="nil"/>
              <w:right w:val="nil"/>
              <w:insideV w:val="nil"/>
            </w:tcBorders>
            <w:shd w:fill="FFFFFF" w:val="clear"/>
          </w:tcPr>
          <w:p>
            <w:pPr>
              <w:pStyle w:val="Compact"/>
              <w:spacing w:before="36" w:after="36"/>
              <w:rPr/>
            </w:pPr>
            <w:r>
              <w:rPr/>
              <w:t>-2.0 (-5.8, 1.9)</w:t>
            </w:r>
          </w:p>
        </w:tc>
        <w:tc>
          <w:tcPr>
            <w:tcW w:w="2152" w:type="dxa"/>
            <w:tcBorders>
              <w:top w:val="nil"/>
              <w:left w:val="nil"/>
              <w:bottom w:val="nil"/>
              <w:insideH w:val="nil"/>
              <w:right w:val="nil"/>
              <w:insideV w:val="nil"/>
            </w:tcBorders>
            <w:shd w:fill="FFFFFF" w:val="clear"/>
          </w:tcPr>
          <w:p>
            <w:pPr>
              <w:pStyle w:val="Compact"/>
              <w:spacing w:before="36" w:after="36"/>
              <w:rPr/>
            </w:pPr>
            <w:r>
              <w:rPr/>
              <w:t>-4.3 (-9.7, 1.5)</w:t>
            </w:r>
          </w:p>
        </w:tc>
        <w:tc>
          <w:tcPr>
            <w:tcW w:w="2063" w:type="dxa"/>
            <w:tcBorders>
              <w:top w:val="nil"/>
              <w:left w:val="nil"/>
              <w:bottom w:val="nil"/>
              <w:insideH w:val="nil"/>
              <w:right w:val="nil"/>
              <w:insideV w:val="nil"/>
            </w:tcBorders>
            <w:shd w:fill="FFFFFF" w:val="clear"/>
          </w:tcPr>
          <w:p>
            <w:pPr>
              <w:pStyle w:val="Compact"/>
              <w:spacing w:before="36" w:after="36"/>
              <w:rPr/>
            </w:pPr>
            <w:r>
              <w:rPr/>
              <w:t>-2.4 (-5.3, 0.6)</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20:0</w:t>
            </w:r>
          </w:p>
        </w:tc>
        <w:tc>
          <w:tcPr>
            <w:tcW w:w="1872" w:type="dxa"/>
            <w:tcBorders>
              <w:top w:val="nil"/>
              <w:left w:val="nil"/>
              <w:bottom w:val="nil"/>
              <w:insideH w:val="nil"/>
              <w:right w:val="nil"/>
              <w:insideV w:val="nil"/>
            </w:tcBorders>
            <w:shd w:fill="FFFFFF" w:val="clear"/>
          </w:tcPr>
          <w:p>
            <w:pPr>
              <w:pStyle w:val="Compact"/>
              <w:spacing w:before="36" w:after="36"/>
              <w:rPr/>
            </w:pPr>
            <w:r>
              <w:rPr/>
              <w:t>0.8 (-3.9, 5.7)</w:t>
            </w:r>
          </w:p>
        </w:tc>
        <w:tc>
          <w:tcPr>
            <w:tcW w:w="1872" w:type="dxa"/>
            <w:tcBorders>
              <w:top w:val="nil"/>
              <w:left w:val="nil"/>
              <w:bottom w:val="nil"/>
              <w:insideH w:val="nil"/>
              <w:right w:val="nil"/>
              <w:insideV w:val="nil"/>
            </w:tcBorders>
            <w:shd w:fill="FFFFFF" w:val="clear"/>
          </w:tcPr>
          <w:p>
            <w:pPr>
              <w:pStyle w:val="Compact"/>
              <w:spacing w:before="36" w:after="36"/>
              <w:rPr/>
            </w:pPr>
            <w:r>
              <w:rPr/>
              <w:t>0.3 (-4.5, 5.3)</w:t>
            </w:r>
          </w:p>
        </w:tc>
        <w:tc>
          <w:tcPr>
            <w:tcW w:w="2152" w:type="dxa"/>
            <w:tcBorders>
              <w:top w:val="nil"/>
              <w:left w:val="nil"/>
              <w:bottom w:val="nil"/>
              <w:insideH w:val="nil"/>
              <w:right w:val="nil"/>
              <w:insideV w:val="nil"/>
            </w:tcBorders>
            <w:shd w:fill="FFFFFF" w:val="clear"/>
          </w:tcPr>
          <w:p>
            <w:pPr>
              <w:pStyle w:val="Compact"/>
              <w:spacing w:before="36" w:after="36"/>
              <w:rPr/>
            </w:pPr>
            <w:r>
              <w:rPr/>
              <w:t>-1.8 (-8.5, 5.5)</w:t>
            </w:r>
          </w:p>
        </w:tc>
        <w:tc>
          <w:tcPr>
            <w:tcW w:w="2063" w:type="dxa"/>
            <w:tcBorders>
              <w:top w:val="nil"/>
              <w:left w:val="nil"/>
              <w:bottom w:val="nil"/>
              <w:insideH w:val="nil"/>
              <w:right w:val="nil"/>
              <w:insideV w:val="nil"/>
            </w:tcBorders>
            <w:shd w:fill="FFFFFF" w:val="clear"/>
          </w:tcPr>
          <w:p>
            <w:pPr>
              <w:pStyle w:val="Compact"/>
              <w:spacing w:before="36" w:after="36"/>
              <w:rPr/>
            </w:pPr>
            <w:r>
              <w:rPr/>
              <w:t>-1.2 (-4.8, 2.5)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22:0</w:t>
            </w:r>
          </w:p>
        </w:tc>
        <w:tc>
          <w:tcPr>
            <w:tcW w:w="1872" w:type="dxa"/>
            <w:tcBorders>
              <w:top w:val="nil"/>
              <w:left w:val="nil"/>
              <w:bottom w:val="nil"/>
              <w:insideH w:val="nil"/>
              <w:right w:val="nil"/>
              <w:insideV w:val="nil"/>
            </w:tcBorders>
            <w:shd w:fill="FFFFFF" w:val="clear"/>
          </w:tcPr>
          <w:p>
            <w:pPr>
              <w:pStyle w:val="Compact"/>
              <w:spacing w:before="36" w:after="36"/>
              <w:rPr/>
            </w:pPr>
            <w:r>
              <w:rPr/>
              <w:t>-1.2 (-5.6, 3.4)</w:t>
            </w:r>
          </w:p>
        </w:tc>
        <w:tc>
          <w:tcPr>
            <w:tcW w:w="1872" w:type="dxa"/>
            <w:tcBorders>
              <w:top w:val="nil"/>
              <w:left w:val="nil"/>
              <w:bottom w:val="nil"/>
              <w:insideH w:val="nil"/>
              <w:right w:val="nil"/>
              <w:insideV w:val="nil"/>
            </w:tcBorders>
            <w:shd w:fill="FFFFFF" w:val="clear"/>
          </w:tcPr>
          <w:p>
            <w:pPr>
              <w:pStyle w:val="Compact"/>
              <w:spacing w:before="36" w:after="36"/>
              <w:rPr/>
            </w:pPr>
            <w:r>
              <w:rPr/>
              <w:t>-2.1 (-6.5, 2.5)</w:t>
            </w:r>
          </w:p>
        </w:tc>
        <w:tc>
          <w:tcPr>
            <w:tcW w:w="2152" w:type="dxa"/>
            <w:tcBorders>
              <w:top w:val="nil"/>
              <w:left w:val="nil"/>
              <w:bottom w:val="nil"/>
              <w:insideH w:val="nil"/>
              <w:right w:val="nil"/>
              <w:insideV w:val="nil"/>
            </w:tcBorders>
            <w:shd w:fill="FFFFFF" w:val="clear"/>
          </w:tcPr>
          <w:p>
            <w:pPr>
              <w:pStyle w:val="Compact"/>
              <w:spacing w:before="36" w:after="36"/>
              <w:rPr/>
            </w:pPr>
            <w:r>
              <w:rPr/>
              <w:t>0.6 (-4.1, 5.6)</w:t>
            </w:r>
          </w:p>
        </w:tc>
        <w:tc>
          <w:tcPr>
            <w:tcW w:w="2063" w:type="dxa"/>
            <w:tcBorders>
              <w:top w:val="nil"/>
              <w:left w:val="nil"/>
              <w:bottom w:val="nil"/>
              <w:insideH w:val="nil"/>
              <w:right w:val="nil"/>
              <w:insideV w:val="nil"/>
            </w:tcBorders>
            <w:shd w:fill="FFFFFF" w:val="clear"/>
          </w:tcPr>
          <w:p>
            <w:pPr>
              <w:pStyle w:val="Compact"/>
              <w:spacing w:before="36" w:after="36"/>
              <w:rPr/>
            </w:pPr>
            <w:r>
              <w:rPr/>
              <w:t>-1.0 (-3.4, 1.5)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18:1n-9</w:t>
            </w:r>
          </w:p>
        </w:tc>
        <w:tc>
          <w:tcPr>
            <w:tcW w:w="1872" w:type="dxa"/>
            <w:tcBorders>
              <w:top w:val="nil"/>
              <w:left w:val="nil"/>
              <w:bottom w:val="nil"/>
              <w:insideH w:val="nil"/>
              <w:right w:val="nil"/>
              <w:insideV w:val="nil"/>
            </w:tcBorders>
            <w:shd w:fill="FFFFFF" w:val="clear"/>
          </w:tcPr>
          <w:p>
            <w:pPr>
              <w:pStyle w:val="Compact"/>
              <w:spacing w:before="36" w:after="36"/>
              <w:rPr/>
            </w:pPr>
            <w:r>
              <w:rPr/>
              <w:t>-0.5 (-4.5, 3.6)</w:t>
            </w:r>
          </w:p>
        </w:tc>
        <w:tc>
          <w:tcPr>
            <w:tcW w:w="1872" w:type="dxa"/>
            <w:tcBorders>
              <w:top w:val="nil"/>
              <w:left w:val="nil"/>
              <w:bottom w:val="nil"/>
              <w:insideH w:val="nil"/>
              <w:right w:val="nil"/>
              <w:insideV w:val="nil"/>
            </w:tcBorders>
            <w:shd w:fill="FFFFFF" w:val="clear"/>
          </w:tcPr>
          <w:p>
            <w:pPr>
              <w:pStyle w:val="Compact"/>
              <w:spacing w:before="36" w:after="36"/>
              <w:rPr/>
            </w:pPr>
            <w:r>
              <w:rPr/>
              <w:t>-2.5 (-6.4, 1.7)</w:t>
            </w:r>
          </w:p>
        </w:tc>
        <w:tc>
          <w:tcPr>
            <w:tcW w:w="2152" w:type="dxa"/>
            <w:tcBorders>
              <w:top w:val="nil"/>
              <w:left w:val="nil"/>
              <w:bottom w:val="nil"/>
              <w:insideH w:val="nil"/>
              <w:right w:val="nil"/>
              <w:insideV w:val="nil"/>
            </w:tcBorders>
            <w:shd w:fill="FFFFFF" w:val="clear"/>
          </w:tcPr>
          <w:p>
            <w:pPr>
              <w:pStyle w:val="Compact"/>
              <w:spacing w:before="36" w:after="36"/>
              <w:rPr/>
            </w:pPr>
            <w:r>
              <w:rPr/>
              <w:t>-7.0 (-11.9, -1.7)</w:t>
            </w:r>
          </w:p>
        </w:tc>
        <w:tc>
          <w:tcPr>
            <w:tcW w:w="2063" w:type="dxa"/>
            <w:tcBorders>
              <w:top w:val="nil"/>
              <w:left w:val="nil"/>
              <w:bottom w:val="nil"/>
              <w:insideH w:val="nil"/>
              <w:right w:val="nil"/>
              <w:insideV w:val="nil"/>
            </w:tcBorders>
            <w:shd w:fill="FFFFFF" w:val="clear"/>
          </w:tcPr>
          <w:p>
            <w:pPr>
              <w:pStyle w:val="Compact"/>
              <w:spacing w:before="36" w:after="36"/>
              <w:rPr/>
            </w:pPr>
            <w:r>
              <w:rPr/>
              <w:t>-3.6 (-6.1, -1.0)*</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20:1n-9</w:t>
            </w:r>
          </w:p>
        </w:tc>
        <w:tc>
          <w:tcPr>
            <w:tcW w:w="1872" w:type="dxa"/>
            <w:tcBorders>
              <w:top w:val="nil"/>
              <w:left w:val="nil"/>
              <w:bottom w:val="nil"/>
              <w:insideH w:val="nil"/>
              <w:right w:val="nil"/>
              <w:insideV w:val="nil"/>
            </w:tcBorders>
            <w:shd w:fill="FFFFFF" w:val="clear"/>
          </w:tcPr>
          <w:p>
            <w:pPr>
              <w:pStyle w:val="Compact"/>
              <w:spacing w:before="36" w:after="36"/>
              <w:rPr/>
            </w:pPr>
            <w:r>
              <w:rPr/>
              <w:t>2.3 (-1.8, 6.7)</w:t>
            </w:r>
          </w:p>
        </w:tc>
        <w:tc>
          <w:tcPr>
            <w:tcW w:w="1872" w:type="dxa"/>
            <w:tcBorders>
              <w:top w:val="nil"/>
              <w:left w:val="nil"/>
              <w:bottom w:val="nil"/>
              <w:insideH w:val="nil"/>
              <w:right w:val="nil"/>
              <w:insideV w:val="nil"/>
            </w:tcBorders>
            <w:shd w:fill="FFFFFF" w:val="clear"/>
          </w:tcPr>
          <w:p>
            <w:pPr>
              <w:pStyle w:val="Compact"/>
              <w:spacing w:before="36" w:after="36"/>
              <w:rPr/>
            </w:pPr>
            <w:r>
              <w:rPr/>
              <w:t>2.2 (-2.0, 6.6)</w:t>
            </w:r>
          </w:p>
        </w:tc>
        <w:tc>
          <w:tcPr>
            <w:tcW w:w="2152" w:type="dxa"/>
            <w:tcBorders>
              <w:top w:val="nil"/>
              <w:left w:val="nil"/>
              <w:bottom w:val="nil"/>
              <w:insideH w:val="nil"/>
              <w:right w:val="nil"/>
              <w:insideV w:val="nil"/>
            </w:tcBorders>
            <w:shd w:fill="FFFFFF" w:val="clear"/>
          </w:tcPr>
          <w:p>
            <w:pPr>
              <w:pStyle w:val="Compact"/>
              <w:spacing w:before="36" w:after="36"/>
              <w:rPr/>
            </w:pPr>
            <w:r>
              <w:rPr/>
              <w:t>-1.9 (-9.2, 6.0)</w:t>
            </w:r>
          </w:p>
        </w:tc>
        <w:tc>
          <w:tcPr>
            <w:tcW w:w="2063" w:type="dxa"/>
            <w:tcBorders>
              <w:top w:val="nil"/>
              <w:left w:val="nil"/>
              <w:bottom w:val="nil"/>
              <w:insideH w:val="nil"/>
              <w:right w:val="nil"/>
              <w:insideV w:val="nil"/>
            </w:tcBorders>
            <w:shd w:fill="FFFFFF" w:val="clear"/>
          </w:tcPr>
          <w:p>
            <w:pPr>
              <w:pStyle w:val="Compact"/>
              <w:spacing w:before="36" w:after="36"/>
              <w:rPr/>
            </w:pPr>
            <w:r>
              <w:rPr/>
              <w:t>-0.6 (-4.4, 3.3)</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22:1n-9</w:t>
            </w:r>
          </w:p>
        </w:tc>
        <w:tc>
          <w:tcPr>
            <w:tcW w:w="1872" w:type="dxa"/>
            <w:tcBorders>
              <w:top w:val="nil"/>
              <w:left w:val="nil"/>
              <w:bottom w:val="nil"/>
              <w:insideH w:val="nil"/>
              <w:right w:val="nil"/>
              <w:insideV w:val="nil"/>
            </w:tcBorders>
            <w:shd w:fill="FFFFFF" w:val="clear"/>
          </w:tcPr>
          <w:p>
            <w:pPr>
              <w:pStyle w:val="Compact"/>
              <w:spacing w:before="36" w:after="36"/>
              <w:rPr/>
            </w:pPr>
            <w:r>
              <w:rPr/>
              <w:t>-3.6 (-7.0, -0.1)</w:t>
            </w:r>
          </w:p>
        </w:tc>
        <w:tc>
          <w:tcPr>
            <w:tcW w:w="1872" w:type="dxa"/>
            <w:tcBorders>
              <w:top w:val="nil"/>
              <w:left w:val="nil"/>
              <w:bottom w:val="nil"/>
              <w:insideH w:val="nil"/>
              <w:right w:val="nil"/>
              <w:insideV w:val="nil"/>
            </w:tcBorders>
            <w:shd w:fill="FFFFFF" w:val="clear"/>
          </w:tcPr>
          <w:p>
            <w:pPr>
              <w:pStyle w:val="Compact"/>
              <w:spacing w:before="36" w:after="36"/>
              <w:rPr/>
            </w:pPr>
            <w:r>
              <w:rPr/>
              <w:t>-3.0 (-6.6, 0.6)</w:t>
            </w:r>
          </w:p>
        </w:tc>
        <w:tc>
          <w:tcPr>
            <w:tcW w:w="2152" w:type="dxa"/>
            <w:tcBorders>
              <w:top w:val="nil"/>
              <w:left w:val="nil"/>
              <w:bottom w:val="nil"/>
              <w:insideH w:val="nil"/>
              <w:right w:val="nil"/>
              <w:insideV w:val="nil"/>
            </w:tcBorders>
            <w:shd w:fill="FFFFFF" w:val="clear"/>
          </w:tcPr>
          <w:p>
            <w:pPr>
              <w:pStyle w:val="Compact"/>
              <w:spacing w:before="36" w:after="36"/>
              <w:rPr/>
            </w:pPr>
            <w:r>
              <w:rPr/>
              <w:t>1.6 (-3.7, 7.1)</w:t>
            </w:r>
          </w:p>
        </w:tc>
        <w:tc>
          <w:tcPr>
            <w:tcW w:w="2063" w:type="dxa"/>
            <w:tcBorders>
              <w:top w:val="nil"/>
              <w:left w:val="nil"/>
              <w:bottom w:val="nil"/>
              <w:insideH w:val="nil"/>
              <w:right w:val="nil"/>
              <w:insideV w:val="nil"/>
            </w:tcBorders>
            <w:shd w:fill="FFFFFF" w:val="clear"/>
          </w:tcPr>
          <w:p>
            <w:pPr>
              <w:pStyle w:val="Compact"/>
              <w:spacing w:before="36" w:after="36"/>
              <w:rPr/>
            </w:pPr>
            <w:r>
              <w:rPr/>
              <w:t>0.3 (-2.5, 3.3)</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24:1n-9</w:t>
            </w:r>
          </w:p>
        </w:tc>
        <w:tc>
          <w:tcPr>
            <w:tcW w:w="1872" w:type="dxa"/>
            <w:tcBorders>
              <w:top w:val="nil"/>
              <w:left w:val="nil"/>
              <w:bottom w:val="nil"/>
              <w:insideH w:val="nil"/>
              <w:right w:val="nil"/>
              <w:insideV w:val="nil"/>
            </w:tcBorders>
            <w:shd w:fill="FFFFFF" w:val="clear"/>
          </w:tcPr>
          <w:p>
            <w:pPr>
              <w:pStyle w:val="Compact"/>
              <w:spacing w:before="36" w:after="36"/>
              <w:rPr/>
            </w:pPr>
            <w:r>
              <w:rPr/>
              <w:t>2.6 (-0.9, 6.2)</w:t>
            </w:r>
          </w:p>
        </w:tc>
        <w:tc>
          <w:tcPr>
            <w:tcW w:w="1872" w:type="dxa"/>
            <w:tcBorders>
              <w:top w:val="nil"/>
              <w:left w:val="nil"/>
              <w:bottom w:val="nil"/>
              <w:insideH w:val="nil"/>
              <w:right w:val="nil"/>
              <w:insideV w:val="nil"/>
            </w:tcBorders>
            <w:shd w:fill="FFFFFF" w:val="clear"/>
          </w:tcPr>
          <w:p>
            <w:pPr>
              <w:pStyle w:val="Compact"/>
              <w:spacing w:before="36" w:after="36"/>
              <w:rPr/>
            </w:pPr>
            <w:r>
              <w:rPr/>
              <w:t>1.8 (-2.0, 5.8)</w:t>
            </w:r>
          </w:p>
        </w:tc>
        <w:tc>
          <w:tcPr>
            <w:tcW w:w="2152" w:type="dxa"/>
            <w:tcBorders>
              <w:top w:val="nil"/>
              <w:left w:val="nil"/>
              <w:bottom w:val="nil"/>
              <w:insideH w:val="nil"/>
              <w:right w:val="nil"/>
              <w:insideV w:val="nil"/>
            </w:tcBorders>
            <w:shd w:fill="FFFFFF" w:val="clear"/>
          </w:tcPr>
          <w:p>
            <w:pPr>
              <w:pStyle w:val="Compact"/>
              <w:spacing w:before="36" w:after="36"/>
              <w:rPr/>
            </w:pPr>
            <w:r>
              <w:rPr/>
              <w:t>2.1 (-3.3, 7.9)</w:t>
            </w:r>
          </w:p>
        </w:tc>
        <w:tc>
          <w:tcPr>
            <w:tcW w:w="2063" w:type="dxa"/>
            <w:tcBorders>
              <w:top w:val="nil"/>
              <w:left w:val="nil"/>
              <w:bottom w:val="nil"/>
              <w:insideH w:val="nil"/>
              <w:right w:val="nil"/>
              <w:insideV w:val="nil"/>
            </w:tcBorders>
            <w:shd w:fill="FFFFFF" w:val="clear"/>
          </w:tcPr>
          <w:p>
            <w:pPr>
              <w:pStyle w:val="Compact"/>
              <w:spacing w:before="36" w:after="36"/>
              <w:rPr/>
            </w:pPr>
            <w:r>
              <w:rPr/>
              <w:t>0.3 (-2.4, 3.1)</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14:1n-7</w:t>
            </w:r>
          </w:p>
        </w:tc>
        <w:tc>
          <w:tcPr>
            <w:tcW w:w="1872" w:type="dxa"/>
            <w:tcBorders>
              <w:top w:val="nil"/>
              <w:left w:val="nil"/>
              <w:bottom w:val="nil"/>
              <w:insideH w:val="nil"/>
              <w:right w:val="nil"/>
              <w:insideV w:val="nil"/>
            </w:tcBorders>
            <w:shd w:fill="FFFFFF" w:val="clear"/>
          </w:tcPr>
          <w:p>
            <w:pPr>
              <w:pStyle w:val="Compact"/>
              <w:spacing w:before="36" w:after="36"/>
              <w:rPr/>
            </w:pPr>
            <w:r>
              <w:rPr/>
              <w:t>2.2 (-2.6, 7.1)</w:t>
            </w:r>
          </w:p>
        </w:tc>
        <w:tc>
          <w:tcPr>
            <w:tcW w:w="1872" w:type="dxa"/>
            <w:tcBorders>
              <w:top w:val="nil"/>
              <w:left w:val="nil"/>
              <w:bottom w:val="nil"/>
              <w:insideH w:val="nil"/>
              <w:right w:val="nil"/>
              <w:insideV w:val="nil"/>
            </w:tcBorders>
            <w:shd w:fill="FFFFFF" w:val="clear"/>
          </w:tcPr>
          <w:p>
            <w:pPr>
              <w:pStyle w:val="Compact"/>
              <w:spacing w:before="36" w:after="36"/>
              <w:rPr/>
            </w:pPr>
            <w:r>
              <w:rPr/>
              <w:t>2.9 (-1.7, 7.7)</w:t>
            </w:r>
          </w:p>
        </w:tc>
        <w:tc>
          <w:tcPr>
            <w:tcW w:w="2152" w:type="dxa"/>
            <w:tcBorders>
              <w:top w:val="nil"/>
              <w:left w:val="nil"/>
              <w:bottom w:val="nil"/>
              <w:insideH w:val="nil"/>
              <w:right w:val="nil"/>
              <w:insideV w:val="nil"/>
            </w:tcBorders>
            <w:shd w:fill="FFFFFF" w:val="clear"/>
          </w:tcPr>
          <w:p>
            <w:pPr>
              <w:pStyle w:val="Compact"/>
              <w:spacing w:before="36" w:after="36"/>
              <w:rPr/>
            </w:pPr>
            <w:r>
              <w:rPr/>
              <w:t>-2.8 (-10.2, 5.3)</w:t>
            </w:r>
          </w:p>
        </w:tc>
        <w:tc>
          <w:tcPr>
            <w:tcW w:w="2063" w:type="dxa"/>
            <w:tcBorders>
              <w:top w:val="nil"/>
              <w:left w:val="nil"/>
              <w:bottom w:val="nil"/>
              <w:insideH w:val="nil"/>
              <w:right w:val="nil"/>
              <w:insideV w:val="nil"/>
            </w:tcBorders>
            <w:shd w:fill="FFFFFF" w:val="clear"/>
          </w:tcPr>
          <w:p>
            <w:pPr>
              <w:pStyle w:val="Compact"/>
              <w:spacing w:before="36" w:after="36"/>
              <w:rPr/>
            </w:pPr>
            <w:r>
              <w:rPr/>
              <w:t>-0.8 (-3.9, 2.4)</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16:1n-7</w:t>
            </w:r>
          </w:p>
        </w:tc>
        <w:tc>
          <w:tcPr>
            <w:tcW w:w="1872" w:type="dxa"/>
            <w:tcBorders>
              <w:top w:val="nil"/>
              <w:left w:val="nil"/>
              <w:bottom w:val="nil"/>
              <w:insideH w:val="nil"/>
              <w:right w:val="nil"/>
              <w:insideV w:val="nil"/>
            </w:tcBorders>
            <w:shd w:fill="FFFFFF" w:val="clear"/>
          </w:tcPr>
          <w:p>
            <w:pPr>
              <w:pStyle w:val="Compact"/>
              <w:spacing w:before="36" w:after="36"/>
              <w:rPr/>
            </w:pPr>
            <w:r>
              <w:rPr/>
              <w:t>2.0 (-2.4, 6.6)</w:t>
            </w:r>
          </w:p>
        </w:tc>
        <w:tc>
          <w:tcPr>
            <w:tcW w:w="1872" w:type="dxa"/>
            <w:tcBorders>
              <w:top w:val="nil"/>
              <w:left w:val="nil"/>
              <w:bottom w:val="nil"/>
              <w:insideH w:val="nil"/>
              <w:right w:val="nil"/>
              <w:insideV w:val="nil"/>
            </w:tcBorders>
            <w:shd w:fill="FFFFFF" w:val="clear"/>
          </w:tcPr>
          <w:p>
            <w:pPr>
              <w:pStyle w:val="Compact"/>
              <w:spacing w:before="36" w:after="36"/>
              <w:rPr/>
            </w:pPr>
            <w:r>
              <w:rPr/>
              <w:t>1.7 (-2.6, 6.2)</w:t>
            </w:r>
          </w:p>
        </w:tc>
        <w:tc>
          <w:tcPr>
            <w:tcW w:w="2152" w:type="dxa"/>
            <w:tcBorders>
              <w:top w:val="nil"/>
              <w:left w:val="nil"/>
              <w:bottom w:val="nil"/>
              <w:insideH w:val="nil"/>
              <w:right w:val="nil"/>
              <w:insideV w:val="nil"/>
            </w:tcBorders>
            <w:shd w:fill="FFFFFF" w:val="clear"/>
          </w:tcPr>
          <w:p>
            <w:pPr>
              <w:pStyle w:val="Compact"/>
              <w:spacing w:before="36" w:after="36"/>
              <w:rPr/>
            </w:pPr>
            <w:r>
              <w:rPr/>
              <w:t>-6.4 (-12.3, 0.0)</w:t>
            </w:r>
          </w:p>
        </w:tc>
        <w:tc>
          <w:tcPr>
            <w:tcW w:w="2063" w:type="dxa"/>
            <w:tcBorders>
              <w:top w:val="nil"/>
              <w:left w:val="nil"/>
              <w:bottom w:val="nil"/>
              <w:insideH w:val="nil"/>
              <w:right w:val="nil"/>
              <w:insideV w:val="nil"/>
            </w:tcBorders>
            <w:shd w:fill="FFFFFF" w:val="clear"/>
          </w:tcPr>
          <w:p>
            <w:pPr>
              <w:pStyle w:val="Compact"/>
              <w:spacing w:before="36" w:after="36"/>
              <w:rPr/>
            </w:pPr>
            <w:r>
              <w:rPr/>
              <w:t>-2.9 (-5.8, 0.1)</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18:1n-7</w:t>
            </w:r>
          </w:p>
        </w:tc>
        <w:tc>
          <w:tcPr>
            <w:tcW w:w="1872" w:type="dxa"/>
            <w:tcBorders>
              <w:top w:val="nil"/>
              <w:left w:val="nil"/>
              <w:bottom w:val="nil"/>
              <w:insideH w:val="nil"/>
              <w:right w:val="nil"/>
              <w:insideV w:val="nil"/>
            </w:tcBorders>
            <w:shd w:fill="FFFFFF" w:val="clear"/>
          </w:tcPr>
          <w:p>
            <w:pPr>
              <w:pStyle w:val="Compact"/>
              <w:spacing w:before="36" w:after="36"/>
              <w:rPr/>
            </w:pPr>
            <w:r>
              <w:rPr/>
              <w:t>-0.4 (-4.5, 4.0)</w:t>
            </w:r>
          </w:p>
        </w:tc>
        <w:tc>
          <w:tcPr>
            <w:tcW w:w="1872" w:type="dxa"/>
            <w:tcBorders>
              <w:top w:val="nil"/>
              <w:left w:val="nil"/>
              <w:bottom w:val="nil"/>
              <w:insideH w:val="nil"/>
              <w:right w:val="nil"/>
              <w:insideV w:val="nil"/>
            </w:tcBorders>
            <w:shd w:fill="FFFFFF" w:val="clear"/>
          </w:tcPr>
          <w:p>
            <w:pPr>
              <w:pStyle w:val="Compact"/>
              <w:spacing w:before="36" w:after="36"/>
              <w:rPr/>
            </w:pPr>
            <w:r>
              <w:rPr/>
              <w:t>-2.1 (-6.4, 2.4)</w:t>
            </w:r>
          </w:p>
        </w:tc>
        <w:tc>
          <w:tcPr>
            <w:tcW w:w="2152" w:type="dxa"/>
            <w:tcBorders>
              <w:top w:val="nil"/>
              <w:left w:val="nil"/>
              <w:bottom w:val="nil"/>
              <w:insideH w:val="nil"/>
              <w:right w:val="nil"/>
              <w:insideV w:val="nil"/>
            </w:tcBorders>
            <w:shd w:fill="FFFFFF" w:val="clear"/>
          </w:tcPr>
          <w:p>
            <w:pPr>
              <w:pStyle w:val="Compact"/>
              <w:spacing w:before="36" w:after="36"/>
              <w:rPr/>
            </w:pPr>
            <w:r>
              <w:rPr/>
              <w:t>-7.0 (-12.7, -1.1)</w:t>
            </w:r>
          </w:p>
        </w:tc>
        <w:tc>
          <w:tcPr>
            <w:tcW w:w="2063" w:type="dxa"/>
            <w:tcBorders>
              <w:top w:val="nil"/>
              <w:left w:val="nil"/>
              <w:bottom w:val="nil"/>
              <w:insideH w:val="nil"/>
              <w:right w:val="nil"/>
              <w:insideV w:val="nil"/>
            </w:tcBorders>
            <w:shd w:fill="FFFFFF" w:val="clear"/>
          </w:tcPr>
          <w:p>
            <w:pPr>
              <w:pStyle w:val="Compact"/>
              <w:spacing w:before="36" w:after="36"/>
              <w:rPr/>
            </w:pPr>
            <w:r>
              <w:rPr/>
              <w:t>-3.4 (-6.3, -0.4)</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18:2n-6</w:t>
            </w:r>
          </w:p>
        </w:tc>
        <w:tc>
          <w:tcPr>
            <w:tcW w:w="1872" w:type="dxa"/>
            <w:tcBorders>
              <w:top w:val="nil"/>
              <w:left w:val="nil"/>
              <w:bottom w:val="nil"/>
              <w:insideH w:val="nil"/>
              <w:right w:val="nil"/>
              <w:insideV w:val="nil"/>
            </w:tcBorders>
            <w:shd w:fill="FFFFFF" w:val="clear"/>
          </w:tcPr>
          <w:p>
            <w:pPr>
              <w:pStyle w:val="Compact"/>
              <w:spacing w:before="36" w:after="36"/>
              <w:rPr/>
            </w:pPr>
            <w:r>
              <w:rPr/>
              <w:t>-1.6 (-5.6, 2.6)</w:t>
            </w:r>
          </w:p>
        </w:tc>
        <w:tc>
          <w:tcPr>
            <w:tcW w:w="1872" w:type="dxa"/>
            <w:tcBorders>
              <w:top w:val="nil"/>
              <w:left w:val="nil"/>
              <w:bottom w:val="nil"/>
              <w:insideH w:val="nil"/>
              <w:right w:val="nil"/>
              <w:insideV w:val="nil"/>
            </w:tcBorders>
            <w:shd w:fill="FFFFFF" w:val="clear"/>
          </w:tcPr>
          <w:p>
            <w:pPr>
              <w:pStyle w:val="Compact"/>
              <w:spacing w:before="36" w:after="36"/>
              <w:rPr/>
            </w:pPr>
            <w:r>
              <w:rPr/>
              <w:t>-3.2 (-7.2, 1.0)</w:t>
            </w:r>
          </w:p>
        </w:tc>
        <w:tc>
          <w:tcPr>
            <w:tcW w:w="2152" w:type="dxa"/>
            <w:tcBorders>
              <w:top w:val="nil"/>
              <w:left w:val="nil"/>
              <w:bottom w:val="nil"/>
              <w:insideH w:val="nil"/>
              <w:right w:val="nil"/>
              <w:insideV w:val="nil"/>
            </w:tcBorders>
            <w:shd w:fill="FFFFFF" w:val="clear"/>
          </w:tcPr>
          <w:p>
            <w:pPr>
              <w:pStyle w:val="Compact"/>
              <w:spacing w:before="36" w:after="36"/>
              <w:rPr/>
            </w:pPr>
            <w:r>
              <w:rPr/>
              <w:t>-7.9 (-12.9, -2.7)*</w:t>
            </w:r>
          </w:p>
        </w:tc>
        <w:tc>
          <w:tcPr>
            <w:tcW w:w="2063" w:type="dxa"/>
            <w:tcBorders>
              <w:top w:val="nil"/>
              <w:left w:val="nil"/>
              <w:bottom w:val="nil"/>
              <w:insideH w:val="nil"/>
              <w:right w:val="nil"/>
              <w:insideV w:val="nil"/>
            </w:tcBorders>
            <w:shd w:fill="FFFFFF" w:val="clear"/>
          </w:tcPr>
          <w:p>
            <w:pPr>
              <w:pStyle w:val="Compact"/>
              <w:spacing w:before="36" w:after="36"/>
              <w:rPr/>
            </w:pPr>
            <w:r>
              <w:rPr/>
              <w:t>-4.3 (-6.9, -1.6)*</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18:3n-6</w:t>
            </w:r>
          </w:p>
        </w:tc>
        <w:tc>
          <w:tcPr>
            <w:tcW w:w="1872" w:type="dxa"/>
            <w:tcBorders>
              <w:top w:val="nil"/>
              <w:left w:val="nil"/>
              <w:bottom w:val="nil"/>
              <w:insideH w:val="nil"/>
              <w:right w:val="nil"/>
              <w:insideV w:val="nil"/>
            </w:tcBorders>
            <w:shd w:fill="FFFFFF" w:val="clear"/>
          </w:tcPr>
          <w:p>
            <w:pPr>
              <w:pStyle w:val="Compact"/>
              <w:spacing w:before="36" w:after="36"/>
              <w:rPr/>
            </w:pPr>
            <w:r>
              <w:rPr/>
              <w:t>0.4 (-3.6, 4.7)</w:t>
            </w:r>
          </w:p>
        </w:tc>
        <w:tc>
          <w:tcPr>
            <w:tcW w:w="1872" w:type="dxa"/>
            <w:tcBorders>
              <w:top w:val="nil"/>
              <w:left w:val="nil"/>
              <w:bottom w:val="nil"/>
              <w:insideH w:val="nil"/>
              <w:right w:val="nil"/>
              <w:insideV w:val="nil"/>
            </w:tcBorders>
            <w:shd w:fill="FFFFFF" w:val="clear"/>
          </w:tcPr>
          <w:p>
            <w:pPr>
              <w:pStyle w:val="Compact"/>
              <w:spacing w:before="36" w:after="36"/>
              <w:rPr/>
            </w:pPr>
            <w:r>
              <w:rPr/>
              <w:t>0.2 (-4.1, 4.7)</w:t>
            </w:r>
          </w:p>
        </w:tc>
        <w:tc>
          <w:tcPr>
            <w:tcW w:w="2152" w:type="dxa"/>
            <w:tcBorders>
              <w:top w:val="nil"/>
              <w:left w:val="nil"/>
              <w:bottom w:val="nil"/>
              <w:insideH w:val="nil"/>
              <w:right w:val="nil"/>
              <w:insideV w:val="nil"/>
            </w:tcBorders>
            <w:shd w:fill="FFFFFF" w:val="clear"/>
          </w:tcPr>
          <w:p>
            <w:pPr>
              <w:pStyle w:val="Compact"/>
              <w:spacing w:before="36" w:after="36"/>
              <w:rPr/>
            </w:pPr>
            <w:r>
              <w:rPr/>
              <w:t>-0.6 (-5.6, 4.7)</w:t>
            </w:r>
          </w:p>
        </w:tc>
        <w:tc>
          <w:tcPr>
            <w:tcW w:w="2063" w:type="dxa"/>
            <w:tcBorders>
              <w:top w:val="nil"/>
              <w:left w:val="nil"/>
              <w:bottom w:val="nil"/>
              <w:insideH w:val="nil"/>
              <w:right w:val="nil"/>
              <w:insideV w:val="nil"/>
            </w:tcBorders>
            <w:shd w:fill="FFFFFF" w:val="clear"/>
          </w:tcPr>
          <w:p>
            <w:pPr>
              <w:pStyle w:val="Compact"/>
              <w:spacing w:before="36" w:after="36"/>
              <w:rPr/>
            </w:pPr>
            <w:r>
              <w:rPr/>
              <w:t>-1.3 (-3.8, 1.4)</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20:2n-6</w:t>
            </w:r>
          </w:p>
        </w:tc>
        <w:tc>
          <w:tcPr>
            <w:tcW w:w="1872" w:type="dxa"/>
            <w:tcBorders>
              <w:top w:val="nil"/>
              <w:left w:val="nil"/>
              <w:bottom w:val="nil"/>
              <w:insideH w:val="nil"/>
              <w:right w:val="nil"/>
              <w:insideV w:val="nil"/>
            </w:tcBorders>
            <w:shd w:fill="FFFFFF" w:val="clear"/>
          </w:tcPr>
          <w:p>
            <w:pPr>
              <w:pStyle w:val="Compact"/>
              <w:spacing w:before="36" w:after="36"/>
              <w:rPr/>
            </w:pPr>
            <w:r>
              <w:rPr/>
              <w:t>-0.7 (-4.4, 3.1)</w:t>
            </w:r>
          </w:p>
        </w:tc>
        <w:tc>
          <w:tcPr>
            <w:tcW w:w="1872" w:type="dxa"/>
            <w:tcBorders>
              <w:top w:val="nil"/>
              <w:left w:val="nil"/>
              <w:bottom w:val="nil"/>
              <w:insideH w:val="nil"/>
              <w:right w:val="nil"/>
              <w:insideV w:val="nil"/>
            </w:tcBorders>
            <w:shd w:fill="FFFFFF" w:val="clear"/>
          </w:tcPr>
          <w:p>
            <w:pPr>
              <w:pStyle w:val="Compact"/>
              <w:spacing w:before="36" w:after="36"/>
              <w:rPr/>
            </w:pPr>
            <w:r>
              <w:rPr/>
              <w:t>-2.7 (-6.7, 1.4)</w:t>
            </w:r>
          </w:p>
        </w:tc>
        <w:tc>
          <w:tcPr>
            <w:tcW w:w="2152" w:type="dxa"/>
            <w:tcBorders>
              <w:top w:val="nil"/>
              <w:left w:val="nil"/>
              <w:bottom w:val="nil"/>
              <w:insideH w:val="nil"/>
              <w:right w:val="nil"/>
              <w:insideV w:val="nil"/>
            </w:tcBorders>
            <w:shd w:fill="FFFFFF" w:val="clear"/>
          </w:tcPr>
          <w:p>
            <w:pPr>
              <w:pStyle w:val="Compact"/>
              <w:spacing w:before="36" w:after="36"/>
              <w:rPr/>
            </w:pPr>
            <w:r>
              <w:rPr/>
              <w:t>-5.1 (-11.2, 1.4)</w:t>
            </w:r>
          </w:p>
        </w:tc>
        <w:tc>
          <w:tcPr>
            <w:tcW w:w="2063" w:type="dxa"/>
            <w:tcBorders>
              <w:top w:val="nil"/>
              <w:left w:val="nil"/>
              <w:bottom w:val="nil"/>
              <w:insideH w:val="nil"/>
              <w:right w:val="nil"/>
              <w:insideV w:val="nil"/>
            </w:tcBorders>
            <w:shd w:fill="FFFFFF" w:val="clear"/>
          </w:tcPr>
          <w:p>
            <w:pPr>
              <w:pStyle w:val="Compact"/>
              <w:spacing w:before="36" w:after="36"/>
              <w:rPr/>
            </w:pPr>
            <w:r>
              <w:rPr/>
              <w:t>-2.8 (-5.9, 0.5)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20:3n-6</w:t>
            </w:r>
          </w:p>
        </w:tc>
        <w:tc>
          <w:tcPr>
            <w:tcW w:w="1872" w:type="dxa"/>
            <w:tcBorders>
              <w:top w:val="nil"/>
              <w:left w:val="nil"/>
              <w:bottom w:val="nil"/>
              <w:insideH w:val="nil"/>
              <w:right w:val="nil"/>
              <w:insideV w:val="nil"/>
            </w:tcBorders>
            <w:shd w:fill="FFFFFF" w:val="clear"/>
          </w:tcPr>
          <w:p>
            <w:pPr>
              <w:pStyle w:val="Compact"/>
              <w:spacing w:before="36" w:after="36"/>
              <w:rPr/>
            </w:pPr>
            <w:r>
              <w:rPr/>
              <w:t>-1.0 (-4.4, 2.5)</w:t>
            </w:r>
          </w:p>
        </w:tc>
        <w:tc>
          <w:tcPr>
            <w:tcW w:w="1872" w:type="dxa"/>
            <w:tcBorders>
              <w:top w:val="nil"/>
              <w:left w:val="nil"/>
              <w:bottom w:val="nil"/>
              <w:insideH w:val="nil"/>
              <w:right w:val="nil"/>
              <w:insideV w:val="nil"/>
            </w:tcBorders>
            <w:shd w:fill="FFFFFF" w:val="clear"/>
          </w:tcPr>
          <w:p>
            <w:pPr>
              <w:pStyle w:val="Compact"/>
              <w:spacing w:before="36" w:after="36"/>
              <w:rPr/>
            </w:pPr>
            <w:r>
              <w:rPr/>
              <w:t>-2.1 (-5.8, 1.8)</w:t>
            </w:r>
          </w:p>
        </w:tc>
        <w:tc>
          <w:tcPr>
            <w:tcW w:w="2152" w:type="dxa"/>
            <w:tcBorders>
              <w:top w:val="nil"/>
              <w:left w:val="nil"/>
              <w:bottom w:val="nil"/>
              <w:insideH w:val="nil"/>
              <w:right w:val="nil"/>
              <w:insideV w:val="nil"/>
            </w:tcBorders>
            <w:shd w:fill="FFFFFF" w:val="clear"/>
          </w:tcPr>
          <w:p>
            <w:pPr>
              <w:pStyle w:val="Compact"/>
              <w:spacing w:before="36" w:after="36"/>
              <w:rPr/>
            </w:pPr>
            <w:r>
              <w:rPr/>
              <w:t>0.3 (-4.8, 5.7)</w:t>
            </w:r>
          </w:p>
        </w:tc>
        <w:tc>
          <w:tcPr>
            <w:tcW w:w="2063" w:type="dxa"/>
            <w:tcBorders>
              <w:top w:val="nil"/>
              <w:left w:val="nil"/>
              <w:bottom w:val="nil"/>
              <w:insideH w:val="nil"/>
              <w:right w:val="nil"/>
              <w:insideV w:val="nil"/>
            </w:tcBorders>
            <w:shd w:fill="FFFFFF" w:val="clear"/>
          </w:tcPr>
          <w:p>
            <w:pPr>
              <w:pStyle w:val="Compact"/>
              <w:spacing w:before="36" w:after="36"/>
              <w:rPr/>
            </w:pPr>
            <w:r>
              <w:rPr/>
              <w:t>-0.4 (-3.0, 2.2)</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20:4n-6</w:t>
            </w:r>
          </w:p>
        </w:tc>
        <w:tc>
          <w:tcPr>
            <w:tcW w:w="1872" w:type="dxa"/>
            <w:tcBorders>
              <w:top w:val="nil"/>
              <w:left w:val="nil"/>
              <w:bottom w:val="nil"/>
              <w:insideH w:val="nil"/>
              <w:right w:val="nil"/>
              <w:insideV w:val="nil"/>
            </w:tcBorders>
            <w:shd w:fill="FFFFFF" w:val="clear"/>
          </w:tcPr>
          <w:p>
            <w:pPr>
              <w:pStyle w:val="Compact"/>
              <w:spacing w:before="36" w:after="36"/>
              <w:rPr/>
            </w:pPr>
            <w:r>
              <w:rPr/>
              <w:t>-0.8 (-4.6, 3.2)</w:t>
            </w:r>
          </w:p>
        </w:tc>
        <w:tc>
          <w:tcPr>
            <w:tcW w:w="1872" w:type="dxa"/>
            <w:tcBorders>
              <w:top w:val="nil"/>
              <w:left w:val="nil"/>
              <w:bottom w:val="nil"/>
              <w:insideH w:val="nil"/>
              <w:right w:val="nil"/>
              <w:insideV w:val="nil"/>
            </w:tcBorders>
            <w:shd w:fill="FFFFFF" w:val="clear"/>
          </w:tcPr>
          <w:p>
            <w:pPr>
              <w:pStyle w:val="Compact"/>
              <w:spacing w:before="36" w:after="36"/>
              <w:rPr/>
            </w:pPr>
            <w:r>
              <w:rPr/>
              <w:t>-3.0 (-6.9, 1.1)</w:t>
            </w:r>
          </w:p>
        </w:tc>
        <w:tc>
          <w:tcPr>
            <w:tcW w:w="2152" w:type="dxa"/>
            <w:tcBorders>
              <w:top w:val="nil"/>
              <w:left w:val="nil"/>
              <w:bottom w:val="nil"/>
              <w:insideH w:val="nil"/>
              <w:right w:val="nil"/>
              <w:insideV w:val="nil"/>
            </w:tcBorders>
            <w:shd w:fill="FFFFFF" w:val="clear"/>
          </w:tcPr>
          <w:p>
            <w:pPr>
              <w:pStyle w:val="Compact"/>
              <w:spacing w:before="36" w:after="36"/>
              <w:rPr/>
            </w:pPr>
            <w:r>
              <w:rPr/>
              <w:t>-1.0 (-8.6, 7.1)</w:t>
            </w:r>
          </w:p>
        </w:tc>
        <w:tc>
          <w:tcPr>
            <w:tcW w:w="2063" w:type="dxa"/>
            <w:tcBorders>
              <w:top w:val="nil"/>
              <w:left w:val="nil"/>
              <w:bottom w:val="nil"/>
              <w:insideH w:val="nil"/>
              <w:right w:val="nil"/>
              <w:insideV w:val="nil"/>
            </w:tcBorders>
            <w:shd w:fill="FFFFFF" w:val="clear"/>
          </w:tcPr>
          <w:p>
            <w:pPr>
              <w:pStyle w:val="Compact"/>
              <w:spacing w:before="36" w:after="36"/>
              <w:rPr/>
            </w:pPr>
            <w:r>
              <w:rPr/>
              <w:t>-0.6 (-4.6, 3.7)</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22:4n-6</w:t>
            </w:r>
          </w:p>
        </w:tc>
        <w:tc>
          <w:tcPr>
            <w:tcW w:w="1872" w:type="dxa"/>
            <w:tcBorders>
              <w:top w:val="nil"/>
              <w:left w:val="nil"/>
              <w:bottom w:val="nil"/>
              <w:insideH w:val="nil"/>
              <w:right w:val="nil"/>
              <w:insideV w:val="nil"/>
            </w:tcBorders>
            <w:shd w:fill="FFFFFF" w:val="clear"/>
          </w:tcPr>
          <w:p>
            <w:pPr>
              <w:pStyle w:val="Compact"/>
              <w:spacing w:before="36" w:after="36"/>
              <w:rPr/>
            </w:pPr>
            <w:r>
              <w:rPr/>
              <w:t>-2.9 (-7.1, 1.5)</w:t>
            </w:r>
          </w:p>
        </w:tc>
        <w:tc>
          <w:tcPr>
            <w:tcW w:w="1872" w:type="dxa"/>
            <w:tcBorders>
              <w:top w:val="nil"/>
              <w:left w:val="nil"/>
              <w:bottom w:val="nil"/>
              <w:insideH w:val="nil"/>
              <w:right w:val="nil"/>
              <w:insideV w:val="nil"/>
            </w:tcBorders>
            <w:shd w:fill="FFFFFF" w:val="clear"/>
          </w:tcPr>
          <w:p>
            <w:pPr>
              <w:pStyle w:val="Compact"/>
              <w:spacing w:before="36" w:after="36"/>
              <w:rPr/>
            </w:pPr>
            <w:r>
              <w:rPr/>
              <w:t>-4.4 (-8.7, 0.1)</w:t>
            </w:r>
          </w:p>
        </w:tc>
        <w:tc>
          <w:tcPr>
            <w:tcW w:w="2152" w:type="dxa"/>
            <w:tcBorders>
              <w:top w:val="nil"/>
              <w:left w:val="nil"/>
              <w:bottom w:val="nil"/>
              <w:insideH w:val="nil"/>
              <w:right w:val="nil"/>
              <w:insideV w:val="nil"/>
            </w:tcBorders>
            <w:shd w:fill="FFFFFF" w:val="clear"/>
          </w:tcPr>
          <w:p>
            <w:pPr>
              <w:pStyle w:val="Compact"/>
              <w:spacing w:before="36" w:after="36"/>
              <w:rPr/>
            </w:pPr>
            <w:r>
              <w:rPr/>
              <w:t>-0.3 (-6.5, 6.4)</w:t>
            </w:r>
          </w:p>
        </w:tc>
        <w:tc>
          <w:tcPr>
            <w:tcW w:w="2063" w:type="dxa"/>
            <w:tcBorders>
              <w:top w:val="nil"/>
              <w:left w:val="nil"/>
              <w:bottom w:val="nil"/>
              <w:insideH w:val="nil"/>
              <w:right w:val="nil"/>
              <w:insideV w:val="nil"/>
            </w:tcBorders>
            <w:shd w:fill="FFFFFF" w:val="clear"/>
          </w:tcPr>
          <w:p>
            <w:pPr>
              <w:pStyle w:val="Compact"/>
              <w:spacing w:before="36" w:after="36"/>
              <w:rPr/>
            </w:pPr>
            <w:r>
              <w:rPr/>
              <w:t>-1.1 (-4.3, 2.1)</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18:3n-3</w:t>
            </w:r>
          </w:p>
        </w:tc>
        <w:tc>
          <w:tcPr>
            <w:tcW w:w="1872" w:type="dxa"/>
            <w:tcBorders>
              <w:top w:val="nil"/>
              <w:left w:val="nil"/>
              <w:bottom w:val="nil"/>
              <w:insideH w:val="nil"/>
              <w:right w:val="nil"/>
              <w:insideV w:val="nil"/>
            </w:tcBorders>
            <w:shd w:fill="FFFFFF" w:val="clear"/>
          </w:tcPr>
          <w:p>
            <w:pPr>
              <w:pStyle w:val="Compact"/>
              <w:spacing w:before="36" w:after="36"/>
              <w:rPr/>
            </w:pPr>
            <w:r>
              <w:rPr/>
              <w:t>-0.4 (-4.4, 3.7)</w:t>
            </w:r>
          </w:p>
        </w:tc>
        <w:tc>
          <w:tcPr>
            <w:tcW w:w="1872" w:type="dxa"/>
            <w:tcBorders>
              <w:top w:val="nil"/>
              <w:left w:val="nil"/>
              <w:bottom w:val="nil"/>
              <w:insideH w:val="nil"/>
              <w:right w:val="nil"/>
              <w:insideV w:val="nil"/>
            </w:tcBorders>
            <w:shd w:fill="FFFFFF" w:val="clear"/>
          </w:tcPr>
          <w:p>
            <w:pPr>
              <w:pStyle w:val="Compact"/>
              <w:spacing w:before="36" w:after="36"/>
              <w:rPr/>
            </w:pPr>
            <w:r>
              <w:rPr/>
              <w:t>-2.3 (-6.2, 1.8)</w:t>
            </w:r>
          </w:p>
        </w:tc>
        <w:tc>
          <w:tcPr>
            <w:tcW w:w="2152" w:type="dxa"/>
            <w:tcBorders>
              <w:top w:val="nil"/>
              <w:left w:val="nil"/>
              <w:bottom w:val="nil"/>
              <w:insideH w:val="nil"/>
              <w:right w:val="nil"/>
              <w:insideV w:val="nil"/>
            </w:tcBorders>
            <w:shd w:fill="FFFFFF" w:val="clear"/>
          </w:tcPr>
          <w:p>
            <w:pPr>
              <w:pStyle w:val="Compact"/>
              <w:spacing w:before="36" w:after="36"/>
              <w:rPr/>
            </w:pPr>
            <w:r>
              <w:rPr/>
              <w:t>-6.0 (-10.9, -0.9)</w:t>
            </w:r>
          </w:p>
        </w:tc>
        <w:tc>
          <w:tcPr>
            <w:tcW w:w="2063" w:type="dxa"/>
            <w:tcBorders>
              <w:top w:val="nil"/>
              <w:left w:val="nil"/>
              <w:bottom w:val="nil"/>
              <w:insideH w:val="nil"/>
              <w:right w:val="nil"/>
              <w:insideV w:val="nil"/>
            </w:tcBorders>
            <w:shd w:fill="FFFFFF" w:val="clear"/>
          </w:tcPr>
          <w:p>
            <w:pPr>
              <w:pStyle w:val="Compact"/>
              <w:spacing w:before="36" w:after="36"/>
              <w:rPr/>
            </w:pPr>
            <w:r>
              <w:rPr/>
              <w:t>-3.4 (-6.1, -0.5)</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20:5n-3</w:t>
            </w:r>
          </w:p>
        </w:tc>
        <w:tc>
          <w:tcPr>
            <w:tcW w:w="1872" w:type="dxa"/>
            <w:tcBorders>
              <w:top w:val="nil"/>
              <w:left w:val="nil"/>
              <w:bottom w:val="nil"/>
              <w:insideH w:val="nil"/>
              <w:right w:val="nil"/>
              <w:insideV w:val="nil"/>
            </w:tcBorders>
            <w:shd w:fill="FFFFFF" w:val="clear"/>
          </w:tcPr>
          <w:p>
            <w:pPr>
              <w:pStyle w:val="Compact"/>
              <w:spacing w:before="36" w:after="36"/>
              <w:rPr/>
            </w:pPr>
            <w:r>
              <w:rPr/>
              <w:t>6.4 (1.6, 11.5)</w:t>
            </w:r>
          </w:p>
        </w:tc>
        <w:tc>
          <w:tcPr>
            <w:tcW w:w="1872" w:type="dxa"/>
            <w:tcBorders>
              <w:top w:val="nil"/>
              <w:left w:val="nil"/>
              <w:bottom w:val="nil"/>
              <w:insideH w:val="nil"/>
              <w:right w:val="nil"/>
              <w:insideV w:val="nil"/>
            </w:tcBorders>
            <w:shd w:fill="FFFFFF" w:val="clear"/>
          </w:tcPr>
          <w:p>
            <w:pPr>
              <w:pStyle w:val="Compact"/>
              <w:spacing w:before="36" w:after="36"/>
              <w:rPr/>
            </w:pPr>
            <w:r>
              <w:rPr/>
              <w:t>4.2 (-0.9, 9.5)</w:t>
            </w:r>
          </w:p>
        </w:tc>
        <w:tc>
          <w:tcPr>
            <w:tcW w:w="2152" w:type="dxa"/>
            <w:tcBorders>
              <w:top w:val="nil"/>
              <w:left w:val="nil"/>
              <w:bottom w:val="nil"/>
              <w:insideH w:val="nil"/>
              <w:right w:val="nil"/>
              <w:insideV w:val="nil"/>
            </w:tcBorders>
            <w:shd w:fill="FFFFFF" w:val="clear"/>
          </w:tcPr>
          <w:p>
            <w:pPr>
              <w:pStyle w:val="Compact"/>
              <w:spacing w:before="36" w:after="36"/>
              <w:rPr/>
            </w:pPr>
            <w:r>
              <w:rPr/>
              <w:t>0.8 (-5.3, 7.4)</w:t>
            </w:r>
          </w:p>
        </w:tc>
        <w:tc>
          <w:tcPr>
            <w:tcW w:w="2063" w:type="dxa"/>
            <w:tcBorders>
              <w:top w:val="nil"/>
              <w:left w:val="nil"/>
              <w:bottom w:val="nil"/>
              <w:insideH w:val="nil"/>
              <w:right w:val="nil"/>
              <w:insideV w:val="nil"/>
            </w:tcBorders>
            <w:shd w:fill="FFFFFF" w:val="clear"/>
          </w:tcPr>
          <w:p>
            <w:pPr>
              <w:pStyle w:val="Compact"/>
              <w:spacing w:before="36" w:after="36"/>
              <w:rPr/>
            </w:pPr>
            <w:r>
              <w:rPr/>
              <w:t>-0.5 (-3.3, 2.4)</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22:5n-3</w:t>
            </w:r>
          </w:p>
        </w:tc>
        <w:tc>
          <w:tcPr>
            <w:tcW w:w="1872" w:type="dxa"/>
            <w:tcBorders>
              <w:top w:val="nil"/>
              <w:left w:val="nil"/>
              <w:bottom w:val="nil"/>
              <w:insideH w:val="nil"/>
              <w:right w:val="nil"/>
              <w:insideV w:val="nil"/>
            </w:tcBorders>
            <w:shd w:fill="FFFFFF" w:val="clear"/>
          </w:tcPr>
          <w:p>
            <w:pPr>
              <w:pStyle w:val="Compact"/>
              <w:spacing w:before="36" w:after="36"/>
              <w:rPr/>
            </w:pPr>
            <w:r>
              <w:rPr/>
              <w:t>-2.3 (-6.3, 2.0)</w:t>
            </w:r>
          </w:p>
        </w:tc>
        <w:tc>
          <w:tcPr>
            <w:tcW w:w="1872" w:type="dxa"/>
            <w:tcBorders>
              <w:top w:val="nil"/>
              <w:left w:val="nil"/>
              <w:bottom w:val="nil"/>
              <w:insideH w:val="nil"/>
              <w:right w:val="nil"/>
              <w:insideV w:val="nil"/>
            </w:tcBorders>
            <w:shd w:fill="FFFFFF" w:val="clear"/>
          </w:tcPr>
          <w:p>
            <w:pPr>
              <w:pStyle w:val="Compact"/>
              <w:spacing w:before="36" w:after="36"/>
              <w:rPr/>
            </w:pPr>
            <w:r>
              <w:rPr/>
              <w:t>-3.4 (-7.6, 1.1)</w:t>
            </w:r>
          </w:p>
        </w:tc>
        <w:tc>
          <w:tcPr>
            <w:tcW w:w="2152" w:type="dxa"/>
            <w:tcBorders>
              <w:top w:val="nil"/>
              <w:left w:val="nil"/>
              <w:bottom w:val="nil"/>
              <w:insideH w:val="nil"/>
              <w:right w:val="nil"/>
              <w:insideV w:val="nil"/>
            </w:tcBorders>
            <w:shd w:fill="FFFFFF" w:val="clear"/>
          </w:tcPr>
          <w:p>
            <w:pPr>
              <w:pStyle w:val="Compact"/>
              <w:spacing w:before="36" w:after="36"/>
              <w:rPr/>
            </w:pPr>
            <w:r>
              <w:rPr/>
              <w:t>-2.7 (-8.8, 3.7)</w:t>
            </w:r>
          </w:p>
        </w:tc>
        <w:tc>
          <w:tcPr>
            <w:tcW w:w="2063" w:type="dxa"/>
            <w:tcBorders>
              <w:top w:val="nil"/>
              <w:left w:val="nil"/>
              <w:bottom w:val="nil"/>
              <w:insideH w:val="nil"/>
              <w:right w:val="nil"/>
              <w:insideV w:val="nil"/>
            </w:tcBorders>
            <w:shd w:fill="FFFFFF" w:val="clear"/>
          </w:tcPr>
          <w:p>
            <w:pPr>
              <w:pStyle w:val="Compact"/>
              <w:spacing w:before="36" w:after="36"/>
              <w:rPr/>
            </w:pPr>
            <w:r>
              <w:rPr/>
              <w:t>-1.8 (-5.3, 1.8)</w:t>
            </w:r>
          </w:p>
        </w:tc>
      </w:tr>
      <w:tr>
        <w:trPr>
          <w:cantSplit w:val="false"/>
        </w:trPr>
        <w:tc>
          <w:tcPr>
            <w:tcW w:w="1401" w:type="dxa"/>
            <w:tcBorders>
              <w:top w:val="nil"/>
              <w:left w:val="nil"/>
              <w:bottom w:val="nil"/>
              <w:insideH w:val="nil"/>
              <w:right w:val="nil"/>
              <w:insideV w:val="nil"/>
            </w:tcBorders>
            <w:shd w:fill="FFFFFF" w:val="clear"/>
          </w:tcPr>
          <w:p>
            <w:pPr>
              <w:pStyle w:val="Compact"/>
              <w:spacing w:before="36" w:after="36"/>
              <w:rPr/>
            </w:pPr>
            <w:r>
              <w:rPr/>
              <w:t>22:6n-3</w:t>
            </w:r>
          </w:p>
        </w:tc>
        <w:tc>
          <w:tcPr>
            <w:tcW w:w="1872" w:type="dxa"/>
            <w:tcBorders>
              <w:top w:val="nil"/>
              <w:left w:val="nil"/>
              <w:bottom w:val="nil"/>
              <w:insideH w:val="nil"/>
              <w:right w:val="nil"/>
              <w:insideV w:val="nil"/>
            </w:tcBorders>
            <w:shd w:fill="FFFFFF" w:val="clear"/>
          </w:tcPr>
          <w:p>
            <w:pPr>
              <w:pStyle w:val="Compact"/>
              <w:spacing w:before="36" w:after="36"/>
              <w:rPr/>
            </w:pPr>
            <w:r>
              <w:rPr/>
              <w:t>-2.8 (-6.2, 0.7)</w:t>
            </w:r>
          </w:p>
        </w:tc>
        <w:tc>
          <w:tcPr>
            <w:tcW w:w="1872" w:type="dxa"/>
            <w:tcBorders>
              <w:top w:val="nil"/>
              <w:left w:val="nil"/>
              <w:bottom w:val="nil"/>
              <w:insideH w:val="nil"/>
              <w:right w:val="nil"/>
              <w:insideV w:val="nil"/>
            </w:tcBorders>
            <w:shd w:fill="FFFFFF" w:val="clear"/>
          </w:tcPr>
          <w:p>
            <w:pPr>
              <w:pStyle w:val="Compact"/>
              <w:spacing w:before="36" w:after="36"/>
              <w:rPr/>
            </w:pPr>
            <w:r>
              <w:rPr/>
              <w:t>-5.0 (-9.0, -1.0)</w:t>
            </w:r>
          </w:p>
        </w:tc>
        <w:tc>
          <w:tcPr>
            <w:tcW w:w="2152" w:type="dxa"/>
            <w:tcBorders>
              <w:top w:val="nil"/>
              <w:left w:val="nil"/>
              <w:bottom w:val="nil"/>
              <w:insideH w:val="nil"/>
              <w:right w:val="nil"/>
              <w:insideV w:val="nil"/>
            </w:tcBorders>
            <w:shd w:fill="FFFFFF" w:val="clear"/>
          </w:tcPr>
          <w:p>
            <w:pPr>
              <w:pStyle w:val="Compact"/>
              <w:spacing w:before="36" w:after="36"/>
              <w:rPr/>
            </w:pPr>
            <w:r>
              <w:rPr/>
              <w:t>-1.8 (-6.5, 3.2)</w:t>
            </w:r>
          </w:p>
        </w:tc>
        <w:tc>
          <w:tcPr>
            <w:tcW w:w="2063" w:type="dxa"/>
            <w:tcBorders>
              <w:top w:val="nil"/>
              <w:left w:val="nil"/>
              <w:bottom w:val="nil"/>
              <w:insideH w:val="nil"/>
              <w:right w:val="nil"/>
              <w:insideV w:val="nil"/>
            </w:tcBorders>
            <w:shd w:fill="FFFFFF" w:val="clear"/>
          </w:tcPr>
          <w:p>
            <w:pPr>
              <w:pStyle w:val="Compact"/>
              <w:spacing w:before="36" w:after="36"/>
              <w:rPr/>
            </w:pPr>
            <w:r>
              <w:rPr/>
              <w:t>-1.9 (-4.4, 0.6)</w:t>
            </w:r>
          </w:p>
        </w:tc>
      </w:tr>
    </w:tbl>
    <w:p>
      <w:pPr>
        <w:pStyle w:val="TableCaption"/>
        <w:rPr/>
      </w:pPr>
      <w:r>
        <w:rPr/>
        <w:t xml:space="preserve">Supplemental Table S3: Unadjusted generalized estimating equations models of the longitudinal associations of individual non-esterified fatty acids (mol% and nmol/mL) with insulin sensitivity and beta-cell function over the 6 years in the PROMISE cohort. </w:t>
      </w:r>
      <w:ins w:id="201" w:author="Tony" w:date="2016-04-22T12:42:00Z">
        <w:r>
          <w:rPr/>
          <w:t>Models are only adjusted for time</w:t>
        </w:r>
      </w:ins>
      <w:del w:id="202" w:author="Tony" w:date="2016-04-22T12:42:00Z">
        <w:r>
          <w:rPr/>
          <w:delText>Adjusted for time only</w:delText>
        </w:r>
      </w:del>
      <w:r>
        <w:rPr/>
        <w:t>. Outcome variables were log-transformed, predictor variables were scaled, and x-axis values were exponentiated to represent percent difference per SD increase in the fatty acid. P-values were adjusted for the BH false discovery rate, indicated by asterisk.</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1310"/>
        <w:gridCol w:w="2098"/>
        <w:gridCol w:w="2012"/>
        <w:gridCol w:w="2010"/>
        <w:gridCol w:w="1930"/>
      </w:tblGrid>
      <w:tr>
        <w:trPr>
          <w:cantSplit w:val="false"/>
        </w:trPr>
        <w:tc>
          <w:tcPr>
            <w:tcW w:w="131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Fatty acid</w:t>
            </w:r>
          </w:p>
        </w:tc>
        <w:tc>
          <w:tcPr>
            <w:tcW w:w="2098"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log(IGI/IR)</w:t>
            </w:r>
          </w:p>
        </w:tc>
        <w:tc>
          <w:tcPr>
            <w:tcW w:w="2012"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log(1/HOMA-IR)</w:t>
            </w:r>
          </w:p>
        </w:tc>
        <w:tc>
          <w:tcPr>
            <w:tcW w:w="201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log(ISI)</w:t>
            </w:r>
          </w:p>
        </w:tc>
        <w:tc>
          <w:tcPr>
            <w:tcW w:w="193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log(ISSI-2)</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b/>
              </w:rPr>
            </w:pPr>
            <w:r>
              <w:rPr>
                <w:b/>
              </w:rPr>
              <w:t>nmol/mL</w:t>
            </w:r>
          </w:p>
        </w:tc>
        <w:tc>
          <w:tcPr>
            <w:tcW w:w="2098"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01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01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193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14:0</w:t>
            </w:r>
          </w:p>
        </w:tc>
        <w:tc>
          <w:tcPr>
            <w:tcW w:w="2098" w:type="dxa"/>
            <w:tcBorders>
              <w:top w:val="nil"/>
              <w:left w:val="nil"/>
              <w:bottom w:val="nil"/>
              <w:insideH w:val="nil"/>
              <w:right w:val="nil"/>
              <w:insideV w:val="nil"/>
            </w:tcBorders>
            <w:shd w:fill="FFFFFF" w:val="clear"/>
          </w:tcPr>
          <w:p>
            <w:pPr>
              <w:pStyle w:val="Compact"/>
              <w:spacing w:before="36" w:after="36"/>
              <w:rPr/>
            </w:pPr>
            <w:r>
              <w:rPr/>
              <w:t>4.8 (-1.8, 11.9)</w:t>
            </w:r>
          </w:p>
        </w:tc>
        <w:tc>
          <w:tcPr>
            <w:tcW w:w="2012" w:type="dxa"/>
            <w:tcBorders>
              <w:top w:val="nil"/>
              <w:left w:val="nil"/>
              <w:bottom w:val="nil"/>
              <w:insideH w:val="nil"/>
              <w:right w:val="nil"/>
              <w:insideV w:val="nil"/>
            </w:tcBorders>
            <w:shd w:fill="FFFFFF" w:val="clear"/>
          </w:tcPr>
          <w:p>
            <w:pPr>
              <w:pStyle w:val="Compact"/>
              <w:spacing w:before="36" w:after="36"/>
              <w:rPr/>
            </w:pPr>
            <w:r>
              <w:rPr/>
              <w:t>7.8 (2.0, 14.0)</w:t>
            </w:r>
          </w:p>
        </w:tc>
        <w:tc>
          <w:tcPr>
            <w:tcW w:w="2010" w:type="dxa"/>
            <w:tcBorders>
              <w:top w:val="nil"/>
              <w:left w:val="nil"/>
              <w:bottom w:val="nil"/>
              <w:insideH w:val="nil"/>
              <w:right w:val="nil"/>
              <w:insideV w:val="nil"/>
            </w:tcBorders>
            <w:shd w:fill="FFFFFF" w:val="clear"/>
          </w:tcPr>
          <w:p>
            <w:pPr>
              <w:pStyle w:val="Compact"/>
              <w:spacing w:before="36" w:after="36"/>
              <w:rPr/>
            </w:pPr>
            <w:r>
              <w:rPr/>
              <w:t>7.5 (1.8, 13.4)</w:t>
            </w:r>
          </w:p>
        </w:tc>
        <w:tc>
          <w:tcPr>
            <w:tcW w:w="1930" w:type="dxa"/>
            <w:tcBorders>
              <w:top w:val="nil"/>
              <w:left w:val="nil"/>
              <w:bottom w:val="nil"/>
              <w:insideH w:val="nil"/>
              <w:right w:val="nil"/>
              <w:insideV w:val="nil"/>
            </w:tcBorders>
            <w:shd w:fill="FFFFFF" w:val="clear"/>
          </w:tcPr>
          <w:p>
            <w:pPr>
              <w:pStyle w:val="Compact"/>
              <w:spacing w:before="36" w:after="36"/>
              <w:rPr/>
            </w:pPr>
            <w:r>
              <w:rPr/>
              <w:t>3.1 (-0.3, 6.5)</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16:0</w:t>
            </w:r>
          </w:p>
        </w:tc>
        <w:tc>
          <w:tcPr>
            <w:tcW w:w="2098" w:type="dxa"/>
            <w:tcBorders>
              <w:top w:val="nil"/>
              <w:left w:val="nil"/>
              <w:bottom w:val="nil"/>
              <w:insideH w:val="nil"/>
              <w:right w:val="nil"/>
              <w:insideV w:val="nil"/>
            </w:tcBorders>
            <w:shd w:fill="FFFFFF" w:val="clear"/>
          </w:tcPr>
          <w:p>
            <w:pPr>
              <w:pStyle w:val="Compact"/>
              <w:spacing w:before="36" w:after="36"/>
              <w:rPr/>
            </w:pPr>
            <w:r>
              <w:rPr/>
              <w:t>0.9 (-5.0, 7.2)</w:t>
            </w:r>
          </w:p>
        </w:tc>
        <w:tc>
          <w:tcPr>
            <w:tcW w:w="2012" w:type="dxa"/>
            <w:tcBorders>
              <w:top w:val="nil"/>
              <w:left w:val="nil"/>
              <w:bottom w:val="nil"/>
              <w:insideH w:val="nil"/>
              <w:right w:val="nil"/>
              <w:insideV w:val="nil"/>
            </w:tcBorders>
            <w:shd w:fill="FFFFFF" w:val="clear"/>
          </w:tcPr>
          <w:p>
            <w:pPr>
              <w:pStyle w:val="Compact"/>
              <w:spacing w:before="36" w:after="36"/>
              <w:rPr/>
            </w:pPr>
            <w:r>
              <w:rPr/>
              <w:t>-2.2 (-7.2, 3.2)</w:t>
            </w:r>
          </w:p>
        </w:tc>
        <w:tc>
          <w:tcPr>
            <w:tcW w:w="2010" w:type="dxa"/>
            <w:tcBorders>
              <w:top w:val="nil"/>
              <w:left w:val="nil"/>
              <w:bottom w:val="nil"/>
              <w:insideH w:val="nil"/>
              <w:right w:val="nil"/>
              <w:insideV w:val="nil"/>
            </w:tcBorders>
            <w:shd w:fill="FFFFFF" w:val="clear"/>
          </w:tcPr>
          <w:p>
            <w:pPr>
              <w:pStyle w:val="Compact"/>
              <w:spacing w:before="36" w:after="36"/>
              <w:rPr/>
            </w:pPr>
            <w:r>
              <w:rPr/>
              <w:t>-2.6 (-7.6, 2.6)</w:t>
            </w:r>
          </w:p>
        </w:tc>
        <w:tc>
          <w:tcPr>
            <w:tcW w:w="1930" w:type="dxa"/>
            <w:tcBorders>
              <w:top w:val="nil"/>
              <w:left w:val="nil"/>
              <w:bottom w:val="nil"/>
              <w:insideH w:val="nil"/>
              <w:right w:val="nil"/>
              <w:insideV w:val="nil"/>
            </w:tcBorders>
            <w:shd w:fill="FFFFFF" w:val="clear"/>
          </w:tcPr>
          <w:p>
            <w:pPr>
              <w:pStyle w:val="Compact"/>
              <w:spacing w:before="36" w:after="36"/>
              <w:rPr/>
            </w:pPr>
            <w:r>
              <w:rPr/>
              <w:t>0.7 (-2.3, 3.8)</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18:0</w:t>
            </w:r>
          </w:p>
        </w:tc>
        <w:tc>
          <w:tcPr>
            <w:tcW w:w="2098" w:type="dxa"/>
            <w:tcBorders>
              <w:top w:val="nil"/>
              <w:left w:val="nil"/>
              <w:bottom w:val="nil"/>
              <w:insideH w:val="nil"/>
              <w:right w:val="nil"/>
              <w:insideV w:val="nil"/>
            </w:tcBorders>
            <w:shd w:fill="FFFFFF" w:val="clear"/>
          </w:tcPr>
          <w:p>
            <w:pPr>
              <w:pStyle w:val="Compact"/>
              <w:spacing w:before="36" w:after="36"/>
              <w:rPr/>
            </w:pPr>
            <w:r>
              <w:rPr/>
              <w:t>5.3 (-1.1, 12.2)</w:t>
            </w:r>
          </w:p>
        </w:tc>
        <w:tc>
          <w:tcPr>
            <w:tcW w:w="2012" w:type="dxa"/>
            <w:tcBorders>
              <w:top w:val="nil"/>
              <w:left w:val="nil"/>
              <w:bottom w:val="nil"/>
              <w:insideH w:val="nil"/>
              <w:right w:val="nil"/>
              <w:insideV w:val="nil"/>
            </w:tcBorders>
            <w:shd w:fill="FFFFFF" w:val="clear"/>
          </w:tcPr>
          <w:p>
            <w:pPr>
              <w:pStyle w:val="Compact"/>
              <w:spacing w:before="36" w:after="36"/>
              <w:rPr/>
            </w:pPr>
            <w:r>
              <w:rPr/>
              <w:t>2.8 (-2.6, 8.4)</w:t>
            </w:r>
          </w:p>
        </w:tc>
        <w:tc>
          <w:tcPr>
            <w:tcW w:w="2010" w:type="dxa"/>
            <w:tcBorders>
              <w:top w:val="nil"/>
              <w:left w:val="nil"/>
              <w:bottom w:val="nil"/>
              <w:insideH w:val="nil"/>
              <w:right w:val="nil"/>
              <w:insideV w:val="nil"/>
            </w:tcBorders>
            <w:shd w:fill="FFFFFF" w:val="clear"/>
          </w:tcPr>
          <w:p>
            <w:pPr>
              <w:pStyle w:val="Compact"/>
              <w:spacing w:before="36" w:after="36"/>
              <w:rPr/>
            </w:pPr>
            <w:r>
              <w:rPr/>
              <w:t>4.9 (-0.5, 10.6)</w:t>
            </w:r>
          </w:p>
        </w:tc>
        <w:tc>
          <w:tcPr>
            <w:tcW w:w="1930" w:type="dxa"/>
            <w:tcBorders>
              <w:top w:val="nil"/>
              <w:left w:val="nil"/>
              <w:bottom w:val="nil"/>
              <w:insideH w:val="nil"/>
              <w:right w:val="nil"/>
              <w:insideV w:val="nil"/>
            </w:tcBorders>
            <w:shd w:fill="FFFFFF" w:val="clear"/>
          </w:tcPr>
          <w:p>
            <w:pPr>
              <w:pStyle w:val="Compact"/>
              <w:spacing w:before="36" w:after="36"/>
              <w:rPr/>
            </w:pPr>
            <w:r>
              <w:rPr/>
              <w:t>3.2 (-0.1, 6.6)</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20:0</w:t>
            </w:r>
          </w:p>
        </w:tc>
        <w:tc>
          <w:tcPr>
            <w:tcW w:w="2098" w:type="dxa"/>
            <w:tcBorders>
              <w:top w:val="nil"/>
              <w:left w:val="nil"/>
              <w:bottom w:val="nil"/>
              <w:insideH w:val="nil"/>
              <w:right w:val="nil"/>
              <w:insideV w:val="nil"/>
            </w:tcBorders>
            <w:shd w:fill="FFFFFF" w:val="clear"/>
          </w:tcPr>
          <w:p>
            <w:pPr>
              <w:pStyle w:val="Compact"/>
              <w:spacing w:before="36" w:after="36"/>
              <w:rPr/>
            </w:pPr>
            <w:r>
              <w:rPr/>
              <w:t>4.0 (-2.7, 11.2)</w:t>
            </w:r>
          </w:p>
        </w:tc>
        <w:tc>
          <w:tcPr>
            <w:tcW w:w="2012" w:type="dxa"/>
            <w:tcBorders>
              <w:top w:val="nil"/>
              <w:left w:val="nil"/>
              <w:bottom w:val="nil"/>
              <w:insideH w:val="nil"/>
              <w:right w:val="nil"/>
              <w:insideV w:val="nil"/>
            </w:tcBorders>
            <w:shd w:fill="FFFFFF" w:val="clear"/>
          </w:tcPr>
          <w:p>
            <w:pPr>
              <w:pStyle w:val="Compact"/>
              <w:spacing w:before="36" w:after="36"/>
              <w:rPr/>
            </w:pPr>
            <w:r>
              <w:rPr/>
              <w:t>4.9 (-0.7, 10.7)</w:t>
            </w:r>
          </w:p>
        </w:tc>
        <w:tc>
          <w:tcPr>
            <w:tcW w:w="2010" w:type="dxa"/>
            <w:tcBorders>
              <w:top w:val="nil"/>
              <w:left w:val="nil"/>
              <w:bottom w:val="nil"/>
              <w:insideH w:val="nil"/>
              <w:right w:val="nil"/>
              <w:insideV w:val="nil"/>
            </w:tcBorders>
            <w:shd w:fill="FFFFFF" w:val="clear"/>
          </w:tcPr>
          <w:p>
            <w:pPr>
              <w:pStyle w:val="Compact"/>
              <w:spacing w:before="36" w:after="36"/>
              <w:rPr/>
            </w:pPr>
            <w:r>
              <w:rPr/>
              <w:t>6.2 (0.5, 12.1)</w:t>
            </w:r>
          </w:p>
        </w:tc>
        <w:tc>
          <w:tcPr>
            <w:tcW w:w="1930" w:type="dxa"/>
            <w:tcBorders>
              <w:top w:val="nil"/>
              <w:left w:val="nil"/>
              <w:bottom w:val="nil"/>
              <w:insideH w:val="nil"/>
              <w:right w:val="nil"/>
              <w:insideV w:val="nil"/>
            </w:tcBorders>
            <w:shd w:fill="FFFFFF" w:val="clear"/>
          </w:tcPr>
          <w:p>
            <w:pPr>
              <w:pStyle w:val="Compact"/>
              <w:spacing w:before="36" w:after="36"/>
              <w:rPr/>
            </w:pPr>
            <w:r>
              <w:rPr/>
              <w:t>2.3 (-1.1, 5.8)</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22:0</w:t>
            </w:r>
          </w:p>
        </w:tc>
        <w:tc>
          <w:tcPr>
            <w:tcW w:w="2098" w:type="dxa"/>
            <w:tcBorders>
              <w:top w:val="nil"/>
              <w:left w:val="nil"/>
              <w:bottom w:val="nil"/>
              <w:insideH w:val="nil"/>
              <w:right w:val="nil"/>
              <w:insideV w:val="nil"/>
            </w:tcBorders>
            <w:shd w:fill="FFFFFF" w:val="clear"/>
          </w:tcPr>
          <w:p>
            <w:pPr>
              <w:pStyle w:val="Compact"/>
              <w:spacing w:before="36" w:after="36"/>
              <w:rPr/>
            </w:pPr>
            <w:r>
              <w:rPr/>
              <w:t>4.8 (-0.6, 10.4)</w:t>
            </w:r>
          </w:p>
        </w:tc>
        <w:tc>
          <w:tcPr>
            <w:tcW w:w="2012" w:type="dxa"/>
            <w:tcBorders>
              <w:top w:val="nil"/>
              <w:left w:val="nil"/>
              <w:bottom w:val="nil"/>
              <w:insideH w:val="nil"/>
              <w:right w:val="nil"/>
              <w:insideV w:val="nil"/>
            </w:tcBorders>
            <w:shd w:fill="FFFFFF" w:val="clear"/>
          </w:tcPr>
          <w:p>
            <w:pPr>
              <w:pStyle w:val="Compact"/>
              <w:spacing w:before="36" w:after="36"/>
              <w:rPr/>
            </w:pPr>
            <w:r>
              <w:rPr/>
              <w:t>0.7 (-3.9, 5.5)</w:t>
            </w:r>
          </w:p>
        </w:tc>
        <w:tc>
          <w:tcPr>
            <w:tcW w:w="2010" w:type="dxa"/>
            <w:tcBorders>
              <w:top w:val="nil"/>
              <w:left w:val="nil"/>
              <w:bottom w:val="nil"/>
              <w:insideH w:val="nil"/>
              <w:right w:val="nil"/>
              <w:insideV w:val="nil"/>
            </w:tcBorders>
            <w:shd w:fill="FFFFFF" w:val="clear"/>
          </w:tcPr>
          <w:p>
            <w:pPr>
              <w:pStyle w:val="Compact"/>
              <w:spacing w:before="36" w:after="36"/>
              <w:rPr/>
            </w:pPr>
            <w:r>
              <w:rPr/>
              <w:t>0.6 (-3.8, 5.1)</w:t>
            </w:r>
          </w:p>
        </w:tc>
        <w:tc>
          <w:tcPr>
            <w:tcW w:w="1930" w:type="dxa"/>
            <w:tcBorders>
              <w:top w:val="nil"/>
              <w:left w:val="nil"/>
              <w:bottom w:val="nil"/>
              <w:insideH w:val="nil"/>
              <w:right w:val="nil"/>
              <w:insideV w:val="nil"/>
            </w:tcBorders>
            <w:shd w:fill="FFFFFF" w:val="clear"/>
          </w:tcPr>
          <w:p>
            <w:pPr>
              <w:pStyle w:val="Compact"/>
              <w:spacing w:before="36" w:after="36"/>
              <w:rPr/>
            </w:pPr>
            <w:r>
              <w:rPr/>
              <w:t>1.7 (-1.1, 4.7)</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18:1n-9</w:t>
            </w:r>
          </w:p>
        </w:tc>
        <w:tc>
          <w:tcPr>
            <w:tcW w:w="2098" w:type="dxa"/>
            <w:tcBorders>
              <w:top w:val="nil"/>
              <w:left w:val="nil"/>
              <w:bottom w:val="nil"/>
              <w:insideH w:val="nil"/>
              <w:right w:val="nil"/>
              <w:insideV w:val="nil"/>
            </w:tcBorders>
            <w:shd w:fill="FFFFFF" w:val="clear"/>
          </w:tcPr>
          <w:p>
            <w:pPr>
              <w:pStyle w:val="Compact"/>
              <w:spacing w:before="36" w:after="36"/>
              <w:rPr/>
            </w:pPr>
            <w:r>
              <w:rPr/>
              <w:t>-5.4 (-11.0, 0.7)</w:t>
            </w:r>
          </w:p>
        </w:tc>
        <w:tc>
          <w:tcPr>
            <w:tcW w:w="2012" w:type="dxa"/>
            <w:tcBorders>
              <w:top w:val="nil"/>
              <w:left w:val="nil"/>
              <w:bottom w:val="nil"/>
              <w:insideH w:val="nil"/>
              <w:right w:val="nil"/>
              <w:insideV w:val="nil"/>
            </w:tcBorders>
            <w:shd w:fill="FFFFFF" w:val="clear"/>
          </w:tcPr>
          <w:p>
            <w:pPr>
              <w:pStyle w:val="Compact"/>
              <w:spacing w:before="36" w:after="36"/>
              <w:rPr/>
            </w:pPr>
            <w:r>
              <w:rPr/>
              <w:t>-1.6 (-6.7, 3.7)</w:t>
            </w:r>
          </w:p>
        </w:tc>
        <w:tc>
          <w:tcPr>
            <w:tcW w:w="2010" w:type="dxa"/>
            <w:tcBorders>
              <w:top w:val="nil"/>
              <w:left w:val="nil"/>
              <w:bottom w:val="nil"/>
              <w:insideH w:val="nil"/>
              <w:right w:val="nil"/>
              <w:insideV w:val="nil"/>
            </w:tcBorders>
            <w:shd w:fill="FFFFFF" w:val="clear"/>
          </w:tcPr>
          <w:p>
            <w:pPr>
              <w:pStyle w:val="Compact"/>
              <w:spacing w:before="36" w:after="36"/>
              <w:rPr/>
            </w:pPr>
            <w:r>
              <w:rPr/>
              <w:t>-2.2 (-7.1, 2.9)</w:t>
            </w:r>
          </w:p>
        </w:tc>
        <w:tc>
          <w:tcPr>
            <w:tcW w:w="1930" w:type="dxa"/>
            <w:tcBorders>
              <w:top w:val="nil"/>
              <w:left w:val="nil"/>
              <w:bottom w:val="nil"/>
              <w:insideH w:val="nil"/>
              <w:right w:val="nil"/>
              <w:insideV w:val="nil"/>
            </w:tcBorders>
            <w:shd w:fill="FFFFFF" w:val="clear"/>
          </w:tcPr>
          <w:p>
            <w:pPr>
              <w:pStyle w:val="Compact"/>
              <w:spacing w:before="36" w:after="36"/>
              <w:rPr/>
            </w:pPr>
            <w:r>
              <w:rPr/>
              <w:t>-3.1 (-6.2, 0.1)</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20:1n-9</w:t>
            </w:r>
          </w:p>
        </w:tc>
        <w:tc>
          <w:tcPr>
            <w:tcW w:w="2098" w:type="dxa"/>
            <w:tcBorders>
              <w:top w:val="nil"/>
              <w:left w:val="nil"/>
              <w:bottom w:val="nil"/>
              <w:insideH w:val="nil"/>
              <w:right w:val="nil"/>
              <w:insideV w:val="nil"/>
            </w:tcBorders>
            <w:shd w:fill="FFFFFF" w:val="clear"/>
          </w:tcPr>
          <w:p>
            <w:pPr>
              <w:pStyle w:val="Compact"/>
              <w:spacing w:before="36" w:after="36"/>
              <w:rPr/>
            </w:pPr>
            <w:r>
              <w:rPr/>
              <w:t>-2.5 (-9.0, 4.5)</w:t>
            </w:r>
          </w:p>
        </w:tc>
        <w:tc>
          <w:tcPr>
            <w:tcW w:w="2012" w:type="dxa"/>
            <w:tcBorders>
              <w:top w:val="nil"/>
              <w:left w:val="nil"/>
              <w:bottom w:val="nil"/>
              <w:insideH w:val="nil"/>
              <w:right w:val="nil"/>
              <w:insideV w:val="nil"/>
            </w:tcBorders>
            <w:shd w:fill="FFFFFF" w:val="clear"/>
          </w:tcPr>
          <w:p>
            <w:pPr>
              <w:pStyle w:val="Compact"/>
              <w:spacing w:before="36" w:after="36"/>
              <w:rPr/>
            </w:pPr>
            <w:r>
              <w:rPr/>
              <w:t>0.3 (-4.5, 5.4)</w:t>
            </w:r>
          </w:p>
        </w:tc>
        <w:tc>
          <w:tcPr>
            <w:tcW w:w="2010" w:type="dxa"/>
            <w:tcBorders>
              <w:top w:val="nil"/>
              <w:left w:val="nil"/>
              <w:bottom w:val="nil"/>
              <w:insideH w:val="nil"/>
              <w:right w:val="nil"/>
              <w:insideV w:val="nil"/>
            </w:tcBorders>
            <w:shd w:fill="FFFFFF" w:val="clear"/>
          </w:tcPr>
          <w:p>
            <w:pPr>
              <w:pStyle w:val="Compact"/>
              <w:spacing w:before="36" w:after="36"/>
              <w:rPr/>
            </w:pPr>
            <w:r>
              <w:rPr/>
              <w:t>1.2 (-3.8, 6.5)</w:t>
            </w:r>
          </w:p>
        </w:tc>
        <w:tc>
          <w:tcPr>
            <w:tcW w:w="1930" w:type="dxa"/>
            <w:tcBorders>
              <w:top w:val="nil"/>
              <w:left w:val="nil"/>
              <w:bottom w:val="nil"/>
              <w:insideH w:val="nil"/>
              <w:right w:val="nil"/>
              <w:insideV w:val="nil"/>
            </w:tcBorders>
            <w:shd w:fill="FFFFFF" w:val="clear"/>
          </w:tcPr>
          <w:p>
            <w:pPr>
              <w:pStyle w:val="Compact"/>
              <w:spacing w:before="36" w:after="36"/>
              <w:rPr/>
            </w:pPr>
            <w:r>
              <w:rPr/>
              <w:t>-1.1 (-4.9, 2.8)</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22:1n-9</w:t>
            </w:r>
          </w:p>
        </w:tc>
        <w:tc>
          <w:tcPr>
            <w:tcW w:w="2098" w:type="dxa"/>
            <w:tcBorders>
              <w:top w:val="nil"/>
              <w:left w:val="nil"/>
              <w:bottom w:val="nil"/>
              <w:insideH w:val="nil"/>
              <w:right w:val="nil"/>
              <w:insideV w:val="nil"/>
            </w:tcBorders>
            <w:shd w:fill="FFFFFF" w:val="clear"/>
          </w:tcPr>
          <w:p>
            <w:pPr>
              <w:pStyle w:val="Compact"/>
              <w:spacing w:before="36" w:after="36"/>
              <w:rPr/>
            </w:pPr>
            <w:r>
              <w:rPr/>
              <w:t>2.5 (-3.5, 8.8)</w:t>
            </w:r>
          </w:p>
        </w:tc>
        <w:tc>
          <w:tcPr>
            <w:tcW w:w="2012" w:type="dxa"/>
            <w:tcBorders>
              <w:top w:val="nil"/>
              <w:left w:val="nil"/>
              <w:bottom w:val="nil"/>
              <w:insideH w:val="nil"/>
              <w:right w:val="nil"/>
              <w:insideV w:val="nil"/>
            </w:tcBorders>
            <w:shd w:fill="FFFFFF" w:val="clear"/>
          </w:tcPr>
          <w:p>
            <w:pPr>
              <w:pStyle w:val="Compact"/>
              <w:spacing w:before="36" w:after="36"/>
              <w:rPr/>
            </w:pPr>
            <w:r>
              <w:rPr/>
              <w:t>-3.4 (-8.2, 1.7)</w:t>
            </w:r>
          </w:p>
        </w:tc>
        <w:tc>
          <w:tcPr>
            <w:tcW w:w="2010" w:type="dxa"/>
            <w:tcBorders>
              <w:top w:val="nil"/>
              <w:left w:val="nil"/>
              <w:bottom w:val="nil"/>
              <w:insideH w:val="nil"/>
              <w:right w:val="nil"/>
              <w:insideV w:val="nil"/>
            </w:tcBorders>
            <w:shd w:fill="FFFFFF" w:val="clear"/>
          </w:tcPr>
          <w:p>
            <w:pPr>
              <w:pStyle w:val="Compact"/>
              <w:spacing w:before="36" w:after="36"/>
              <w:rPr/>
            </w:pPr>
            <w:r>
              <w:rPr/>
              <w:t>-1.0 (-5.6, 3.7)</w:t>
            </w:r>
          </w:p>
        </w:tc>
        <w:tc>
          <w:tcPr>
            <w:tcW w:w="1930" w:type="dxa"/>
            <w:tcBorders>
              <w:top w:val="nil"/>
              <w:left w:val="nil"/>
              <w:bottom w:val="nil"/>
              <w:insideH w:val="nil"/>
              <w:right w:val="nil"/>
              <w:insideV w:val="nil"/>
            </w:tcBorders>
            <w:shd w:fill="FFFFFF" w:val="clear"/>
          </w:tcPr>
          <w:p>
            <w:pPr>
              <w:pStyle w:val="Compact"/>
              <w:spacing w:before="36" w:after="36"/>
              <w:rPr/>
            </w:pPr>
            <w:r>
              <w:rPr/>
              <w:t>0.9 (-2.3, 4.2)</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24:1n-9</w:t>
            </w:r>
          </w:p>
        </w:tc>
        <w:tc>
          <w:tcPr>
            <w:tcW w:w="2098" w:type="dxa"/>
            <w:tcBorders>
              <w:top w:val="nil"/>
              <w:left w:val="nil"/>
              <w:bottom w:val="nil"/>
              <w:insideH w:val="nil"/>
              <w:right w:val="nil"/>
              <w:insideV w:val="nil"/>
            </w:tcBorders>
            <w:shd w:fill="FFFFFF" w:val="clear"/>
          </w:tcPr>
          <w:p>
            <w:pPr>
              <w:pStyle w:val="Compact"/>
              <w:spacing w:before="36" w:after="36"/>
              <w:rPr/>
            </w:pPr>
            <w:r>
              <w:rPr/>
              <w:t>4.1 (-1.9, 10.5)</w:t>
            </w:r>
          </w:p>
        </w:tc>
        <w:tc>
          <w:tcPr>
            <w:tcW w:w="2012" w:type="dxa"/>
            <w:tcBorders>
              <w:top w:val="nil"/>
              <w:left w:val="nil"/>
              <w:bottom w:val="nil"/>
              <w:insideH w:val="nil"/>
              <w:right w:val="nil"/>
              <w:insideV w:val="nil"/>
            </w:tcBorders>
            <w:shd w:fill="FFFFFF" w:val="clear"/>
          </w:tcPr>
          <w:p>
            <w:pPr>
              <w:pStyle w:val="Compact"/>
              <w:spacing w:before="36" w:after="36"/>
              <w:rPr/>
            </w:pPr>
            <w:r>
              <w:rPr/>
              <w:t>3.4 (-1.5, 8.6)</w:t>
            </w:r>
          </w:p>
        </w:tc>
        <w:tc>
          <w:tcPr>
            <w:tcW w:w="2010" w:type="dxa"/>
            <w:tcBorders>
              <w:top w:val="nil"/>
              <w:left w:val="nil"/>
              <w:bottom w:val="nil"/>
              <w:insideH w:val="nil"/>
              <w:right w:val="nil"/>
              <w:insideV w:val="nil"/>
            </w:tcBorders>
            <w:shd w:fill="FFFFFF" w:val="clear"/>
          </w:tcPr>
          <w:p>
            <w:pPr>
              <w:pStyle w:val="Compact"/>
              <w:spacing w:before="36" w:after="36"/>
              <w:rPr/>
            </w:pPr>
            <w:r>
              <w:rPr/>
              <w:t>3.0 (-2.0, 8.4)</w:t>
            </w:r>
          </w:p>
        </w:tc>
        <w:tc>
          <w:tcPr>
            <w:tcW w:w="1930" w:type="dxa"/>
            <w:tcBorders>
              <w:top w:val="nil"/>
              <w:left w:val="nil"/>
              <w:bottom w:val="nil"/>
              <w:insideH w:val="nil"/>
              <w:right w:val="nil"/>
              <w:insideV w:val="nil"/>
            </w:tcBorders>
            <w:shd w:fill="FFFFFF" w:val="clear"/>
          </w:tcPr>
          <w:p>
            <w:pPr>
              <w:pStyle w:val="Compact"/>
              <w:spacing w:before="36" w:after="36"/>
              <w:rPr/>
            </w:pPr>
            <w:r>
              <w:rPr/>
              <w:t>1.3 (-1.7, 4.4)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14:1n-7</w:t>
            </w:r>
          </w:p>
        </w:tc>
        <w:tc>
          <w:tcPr>
            <w:tcW w:w="2098" w:type="dxa"/>
            <w:tcBorders>
              <w:top w:val="nil"/>
              <w:left w:val="nil"/>
              <w:bottom w:val="nil"/>
              <w:insideH w:val="nil"/>
              <w:right w:val="nil"/>
              <w:insideV w:val="nil"/>
            </w:tcBorders>
            <w:shd w:fill="FFFFFF" w:val="clear"/>
          </w:tcPr>
          <w:p>
            <w:pPr>
              <w:pStyle w:val="Compact"/>
              <w:spacing w:before="36" w:after="36"/>
              <w:rPr/>
            </w:pPr>
            <w:r>
              <w:rPr/>
              <w:t>4.8 (-2.6, 12.8)</w:t>
            </w:r>
          </w:p>
        </w:tc>
        <w:tc>
          <w:tcPr>
            <w:tcW w:w="2012" w:type="dxa"/>
            <w:tcBorders>
              <w:top w:val="nil"/>
              <w:left w:val="nil"/>
              <w:bottom w:val="nil"/>
              <w:insideH w:val="nil"/>
              <w:right w:val="nil"/>
              <w:insideV w:val="nil"/>
            </w:tcBorders>
            <w:shd w:fill="FFFFFF" w:val="clear"/>
          </w:tcPr>
          <w:p>
            <w:pPr>
              <w:pStyle w:val="Compact"/>
              <w:spacing w:before="36" w:after="36"/>
              <w:rPr/>
            </w:pPr>
            <w:r>
              <w:rPr/>
              <w:t>7.2 (0.6, 14.3)</w:t>
            </w:r>
          </w:p>
        </w:tc>
        <w:tc>
          <w:tcPr>
            <w:tcW w:w="2010" w:type="dxa"/>
            <w:tcBorders>
              <w:top w:val="nil"/>
              <w:left w:val="nil"/>
              <w:bottom w:val="nil"/>
              <w:insideH w:val="nil"/>
              <w:right w:val="nil"/>
              <w:insideV w:val="nil"/>
            </w:tcBorders>
            <w:shd w:fill="FFFFFF" w:val="clear"/>
          </w:tcPr>
          <w:p>
            <w:pPr>
              <w:pStyle w:val="Compact"/>
              <w:spacing w:before="36" w:after="36"/>
              <w:rPr/>
            </w:pPr>
            <w:r>
              <w:rPr/>
              <w:t>6.6 (0.5, 13.2)</w:t>
            </w:r>
          </w:p>
        </w:tc>
        <w:tc>
          <w:tcPr>
            <w:tcW w:w="1930" w:type="dxa"/>
            <w:tcBorders>
              <w:top w:val="nil"/>
              <w:left w:val="nil"/>
              <w:bottom w:val="nil"/>
              <w:insideH w:val="nil"/>
              <w:right w:val="nil"/>
              <w:insideV w:val="nil"/>
            </w:tcBorders>
            <w:shd w:fill="FFFFFF" w:val="clear"/>
          </w:tcPr>
          <w:p>
            <w:pPr>
              <w:pStyle w:val="Compact"/>
              <w:spacing w:before="36" w:after="36"/>
              <w:rPr/>
            </w:pPr>
            <w:r>
              <w:rPr/>
              <w:t>2.8 (-0.8, 6.4)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16:1n-7</w:t>
            </w:r>
          </w:p>
        </w:tc>
        <w:tc>
          <w:tcPr>
            <w:tcW w:w="2098" w:type="dxa"/>
            <w:tcBorders>
              <w:top w:val="nil"/>
              <w:left w:val="nil"/>
              <w:bottom w:val="nil"/>
              <w:insideH w:val="nil"/>
              <w:right w:val="nil"/>
              <w:insideV w:val="nil"/>
            </w:tcBorders>
            <w:shd w:fill="FFFFFF" w:val="clear"/>
          </w:tcPr>
          <w:p>
            <w:pPr>
              <w:pStyle w:val="Compact"/>
              <w:spacing w:before="36" w:after="36"/>
              <w:rPr/>
            </w:pPr>
            <w:r>
              <w:rPr/>
              <w:t>-0.7 (-7.3, 6.3)</w:t>
            </w:r>
          </w:p>
        </w:tc>
        <w:tc>
          <w:tcPr>
            <w:tcW w:w="2012" w:type="dxa"/>
            <w:tcBorders>
              <w:top w:val="nil"/>
              <w:left w:val="nil"/>
              <w:bottom w:val="nil"/>
              <w:insideH w:val="nil"/>
              <w:right w:val="nil"/>
              <w:insideV w:val="nil"/>
            </w:tcBorders>
            <w:shd w:fill="FFFFFF" w:val="clear"/>
          </w:tcPr>
          <w:p>
            <w:pPr>
              <w:pStyle w:val="Compact"/>
              <w:spacing w:before="36" w:after="36"/>
              <w:rPr/>
            </w:pPr>
            <w:r>
              <w:rPr/>
              <w:t>1.3 (-4.3, 7.2)</w:t>
            </w:r>
          </w:p>
        </w:tc>
        <w:tc>
          <w:tcPr>
            <w:tcW w:w="2010" w:type="dxa"/>
            <w:tcBorders>
              <w:top w:val="nil"/>
              <w:left w:val="nil"/>
              <w:bottom w:val="nil"/>
              <w:insideH w:val="nil"/>
              <w:right w:val="nil"/>
              <w:insideV w:val="nil"/>
            </w:tcBorders>
            <w:shd w:fill="FFFFFF" w:val="clear"/>
          </w:tcPr>
          <w:p>
            <w:pPr>
              <w:pStyle w:val="Compact"/>
              <w:spacing w:before="36" w:after="36"/>
              <w:rPr/>
            </w:pPr>
            <w:r>
              <w:rPr/>
              <w:t>0.8 (-4.5, 6.4)</w:t>
            </w:r>
          </w:p>
        </w:tc>
        <w:tc>
          <w:tcPr>
            <w:tcW w:w="1930" w:type="dxa"/>
            <w:tcBorders>
              <w:top w:val="nil"/>
              <w:left w:val="nil"/>
              <w:bottom w:val="nil"/>
              <w:insideH w:val="nil"/>
              <w:right w:val="nil"/>
              <w:insideV w:val="nil"/>
            </w:tcBorders>
            <w:shd w:fill="FFFFFF" w:val="clear"/>
          </w:tcPr>
          <w:p>
            <w:pPr>
              <w:pStyle w:val="Compact"/>
              <w:spacing w:before="36" w:after="36"/>
              <w:rPr/>
            </w:pPr>
            <w:r>
              <w:rPr/>
              <w:t>-0.7 (-4.0, 2.7)</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18:1n-7</w:t>
            </w:r>
          </w:p>
        </w:tc>
        <w:tc>
          <w:tcPr>
            <w:tcW w:w="2098" w:type="dxa"/>
            <w:tcBorders>
              <w:top w:val="nil"/>
              <w:left w:val="nil"/>
              <w:bottom w:val="nil"/>
              <w:insideH w:val="nil"/>
              <w:right w:val="nil"/>
              <w:insideV w:val="nil"/>
            </w:tcBorders>
            <w:shd w:fill="FFFFFF" w:val="clear"/>
          </w:tcPr>
          <w:p>
            <w:pPr>
              <w:pStyle w:val="Compact"/>
              <w:spacing w:before="36" w:after="36"/>
              <w:rPr/>
            </w:pPr>
            <w:r>
              <w:rPr/>
              <w:t>-8.6 (-14.1, -2.7)</w:t>
            </w:r>
          </w:p>
        </w:tc>
        <w:tc>
          <w:tcPr>
            <w:tcW w:w="2012" w:type="dxa"/>
            <w:tcBorders>
              <w:top w:val="nil"/>
              <w:left w:val="nil"/>
              <w:bottom w:val="nil"/>
              <w:insideH w:val="nil"/>
              <w:right w:val="nil"/>
              <w:insideV w:val="nil"/>
            </w:tcBorders>
            <w:shd w:fill="FFFFFF" w:val="clear"/>
          </w:tcPr>
          <w:p>
            <w:pPr>
              <w:pStyle w:val="Compact"/>
              <w:spacing w:before="36" w:after="36"/>
              <w:rPr/>
            </w:pPr>
            <w:r>
              <w:rPr/>
              <w:t>-9.1 (-14.1, -3.8)*</w:t>
            </w:r>
          </w:p>
        </w:tc>
        <w:tc>
          <w:tcPr>
            <w:tcW w:w="2010" w:type="dxa"/>
            <w:tcBorders>
              <w:top w:val="nil"/>
              <w:left w:val="nil"/>
              <w:bottom w:val="nil"/>
              <w:insideH w:val="nil"/>
              <w:right w:val="nil"/>
              <w:insideV w:val="nil"/>
            </w:tcBorders>
            <w:shd w:fill="FFFFFF" w:val="clear"/>
          </w:tcPr>
          <w:p>
            <w:pPr>
              <w:pStyle w:val="Compact"/>
              <w:spacing w:before="36" w:after="36"/>
              <w:rPr/>
            </w:pPr>
            <w:r>
              <w:rPr/>
              <w:t>-7.3 (-12.5, -1.8)</w:t>
            </w:r>
          </w:p>
        </w:tc>
        <w:tc>
          <w:tcPr>
            <w:tcW w:w="1930" w:type="dxa"/>
            <w:tcBorders>
              <w:top w:val="nil"/>
              <w:left w:val="nil"/>
              <w:bottom w:val="nil"/>
              <w:insideH w:val="nil"/>
              <w:right w:val="nil"/>
              <w:insideV w:val="nil"/>
            </w:tcBorders>
            <w:shd w:fill="FFFFFF" w:val="clear"/>
          </w:tcPr>
          <w:p>
            <w:pPr>
              <w:pStyle w:val="Compact"/>
              <w:spacing w:before="36" w:after="36"/>
              <w:rPr/>
            </w:pPr>
            <w:r>
              <w:rPr/>
              <w:t>-4.6 (-7.8, -1.4)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18:2n-6</w:t>
            </w:r>
          </w:p>
        </w:tc>
        <w:tc>
          <w:tcPr>
            <w:tcW w:w="2098" w:type="dxa"/>
            <w:tcBorders>
              <w:top w:val="nil"/>
              <w:left w:val="nil"/>
              <w:bottom w:val="nil"/>
              <w:insideH w:val="nil"/>
              <w:right w:val="nil"/>
              <w:insideV w:val="nil"/>
            </w:tcBorders>
            <w:shd w:fill="FFFFFF" w:val="clear"/>
          </w:tcPr>
          <w:p>
            <w:pPr>
              <w:pStyle w:val="Compact"/>
              <w:spacing w:before="36" w:after="36"/>
              <w:rPr/>
            </w:pPr>
            <w:r>
              <w:rPr/>
              <w:t>-0.5 (-6.9, 6.4)</w:t>
            </w:r>
          </w:p>
        </w:tc>
        <w:tc>
          <w:tcPr>
            <w:tcW w:w="2012" w:type="dxa"/>
            <w:tcBorders>
              <w:top w:val="nil"/>
              <w:left w:val="nil"/>
              <w:bottom w:val="nil"/>
              <w:insideH w:val="nil"/>
              <w:right w:val="nil"/>
              <w:insideV w:val="nil"/>
            </w:tcBorders>
            <w:shd w:fill="FFFFFF" w:val="clear"/>
          </w:tcPr>
          <w:p>
            <w:pPr>
              <w:pStyle w:val="Compact"/>
              <w:spacing w:before="36" w:after="36"/>
              <w:rPr/>
            </w:pPr>
            <w:r>
              <w:rPr/>
              <w:t>1.0 (-5.1, 7.5)</w:t>
            </w:r>
          </w:p>
        </w:tc>
        <w:tc>
          <w:tcPr>
            <w:tcW w:w="2010" w:type="dxa"/>
            <w:tcBorders>
              <w:top w:val="nil"/>
              <w:left w:val="nil"/>
              <w:bottom w:val="nil"/>
              <w:insideH w:val="nil"/>
              <w:right w:val="nil"/>
              <w:insideV w:val="nil"/>
            </w:tcBorders>
            <w:shd w:fill="FFFFFF" w:val="clear"/>
          </w:tcPr>
          <w:p>
            <w:pPr>
              <w:pStyle w:val="Compact"/>
              <w:spacing w:before="36" w:after="36"/>
              <w:rPr/>
            </w:pPr>
            <w:r>
              <w:rPr/>
              <w:t>0.1 (-5.9, 6.4)</w:t>
            </w:r>
          </w:p>
        </w:tc>
        <w:tc>
          <w:tcPr>
            <w:tcW w:w="1930" w:type="dxa"/>
            <w:tcBorders>
              <w:top w:val="nil"/>
              <w:left w:val="nil"/>
              <w:bottom w:val="nil"/>
              <w:insideH w:val="nil"/>
              <w:right w:val="nil"/>
              <w:insideV w:val="nil"/>
            </w:tcBorders>
            <w:shd w:fill="FFFFFF" w:val="clear"/>
          </w:tcPr>
          <w:p>
            <w:pPr>
              <w:pStyle w:val="Compact"/>
              <w:spacing w:before="36" w:after="36"/>
              <w:rPr/>
            </w:pPr>
            <w:r>
              <w:rPr/>
              <w:t>-0.6 (-4.1, 3.0)</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18:3n-6</w:t>
            </w:r>
          </w:p>
        </w:tc>
        <w:tc>
          <w:tcPr>
            <w:tcW w:w="2098" w:type="dxa"/>
            <w:tcBorders>
              <w:top w:val="nil"/>
              <w:left w:val="nil"/>
              <w:bottom w:val="nil"/>
              <w:insideH w:val="nil"/>
              <w:right w:val="nil"/>
              <w:insideV w:val="nil"/>
            </w:tcBorders>
            <w:shd w:fill="FFFFFF" w:val="clear"/>
          </w:tcPr>
          <w:p>
            <w:pPr>
              <w:pStyle w:val="Compact"/>
              <w:spacing w:before="36" w:after="36"/>
              <w:rPr/>
            </w:pPr>
            <w:r>
              <w:rPr/>
              <w:t>4.3 (-1.8, 10.7)</w:t>
            </w:r>
          </w:p>
        </w:tc>
        <w:tc>
          <w:tcPr>
            <w:tcW w:w="2012" w:type="dxa"/>
            <w:tcBorders>
              <w:top w:val="nil"/>
              <w:left w:val="nil"/>
              <w:bottom w:val="nil"/>
              <w:insideH w:val="nil"/>
              <w:right w:val="nil"/>
              <w:insideV w:val="nil"/>
            </w:tcBorders>
            <w:shd w:fill="FFFFFF" w:val="clear"/>
          </w:tcPr>
          <w:p>
            <w:pPr>
              <w:pStyle w:val="Compact"/>
              <w:spacing w:before="36" w:after="36"/>
              <w:rPr/>
            </w:pPr>
            <w:r>
              <w:rPr/>
              <w:t>2.4 (-3.2, 8.3)</w:t>
            </w:r>
          </w:p>
        </w:tc>
        <w:tc>
          <w:tcPr>
            <w:tcW w:w="2010" w:type="dxa"/>
            <w:tcBorders>
              <w:top w:val="nil"/>
              <w:left w:val="nil"/>
              <w:bottom w:val="nil"/>
              <w:insideH w:val="nil"/>
              <w:right w:val="nil"/>
              <w:insideV w:val="nil"/>
            </w:tcBorders>
            <w:shd w:fill="FFFFFF" w:val="clear"/>
          </w:tcPr>
          <w:p>
            <w:pPr>
              <w:pStyle w:val="Compact"/>
              <w:spacing w:before="36" w:after="36"/>
              <w:rPr/>
            </w:pPr>
            <w:r>
              <w:rPr/>
              <w:t>2.7 (-2.7, 8.3)</w:t>
            </w:r>
          </w:p>
        </w:tc>
        <w:tc>
          <w:tcPr>
            <w:tcW w:w="1930" w:type="dxa"/>
            <w:tcBorders>
              <w:top w:val="nil"/>
              <w:left w:val="nil"/>
              <w:bottom w:val="nil"/>
              <w:insideH w:val="nil"/>
              <w:right w:val="nil"/>
              <w:insideV w:val="nil"/>
            </w:tcBorders>
            <w:shd w:fill="FFFFFF" w:val="clear"/>
          </w:tcPr>
          <w:p>
            <w:pPr>
              <w:pStyle w:val="Compact"/>
              <w:spacing w:before="36" w:after="36"/>
              <w:rPr/>
            </w:pPr>
            <w:r>
              <w:rPr/>
              <w:t>1.6 (-1.8, 5.1)</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20:2n-6</w:t>
            </w:r>
          </w:p>
        </w:tc>
        <w:tc>
          <w:tcPr>
            <w:tcW w:w="2098" w:type="dxa"/>
            <w:tcBorders>
              <w:top w:val="nil"/>
              <w:left w:val="nil"/>
              <w:bottom w:val="nil"/>
              <w:insideH w:val="nil"/>
              <w:right w:val="nil"/>
              <w:insideV w:val="nil"/>
            </w:tcBorders>
            <w:shd w:fill="FFFFFF" w:val="clear"/>
          </w:tcPr>
          <w:p>
            <w:pPr>
              <w:pStyle w:val="Compact"/>
              <w:spacing w:before="36" w:after="36"/>
              <w:rPr/>
            </w:pPr>
            <w:r>
              <w:rPr/>
              <w:t>-3.9 (-9.6, 2.3)</w:t>
            </w:r>
          </w:p>
        </w:tc>
        <w:tc>
          <w:tcPr>
            <w:tcW w:w="2012" w:type="dxa"/>
            <w:tcBorders>
              <w:top w:val="nil"/>
              <w:left w:val="nil"/>
              <w:bottom w:val="nil"/>
              <w:insideH w:val="nil"/>
              <w:right w:val="nil"/>
              <w:insideV w:val="nil"/>
            </w:tcBorders>
            <w:shd w:fill="FFFFFF" w:val="clear"/>
          </w:tcPr>
          <w:p>
            <w:pPr>
              <w:pStyle w:val="Compact"/>
              <w:spacing w:before="36" w:after="36"/>
              <w:rPr/>
            </w:pPr>
            <w:r>
              <w:rPr/>
              <w:t>-1.5 (-6.4, 3.5)</w:t>
            </w:r>
          </w:p>
        </w:tc>
        <w:tc>
          <w:tcPr>
            <w:tcW w:w="2010" w:type="dxa"/>
            <w:tcBorders>
              <w:top w:val="nil"/>
              <w:left w:val="nil"/>
              <w:bottom w:val="nil"/>
              <w:insideH w:val="nil"/>
              <w:right w:val="nil"/>
              <w:insideV w:val="nil"/>
            </w:tcBorders>
            <w:shd w:fill="FFFFFF" w:val="clear"/>
          </w:tcPr>
          <w:p>
            <w:pPr>
              <w:pStyle w:val="Compact"/>
              <w:spacing w:before="36" w:after="36"/>
              <w:rPr/>
            </w:pPr>
            <w:r>
              <w:rPr/>
              <w:t>-1.5 (-6.6, 3.8)</w:t>
            </w:r>
          </w:p>
        </w:tc>
        <w:tc>
          <w:tcPr>
            <w:tcW w:w="1930" w:type="dxa"/>
            <w:tcBorders>
              <w:top w:val="nil"/>
              <w:left w:val="nil"/>
              <w:bottom w:val="nil"/>
              <w:insideH w:val="nil"/>
              <w:right w:val="nil"/>
              <w:insideV w:val="nil"/>
            </w:tcBorders>
            <w:shd w:fill="FFFFFF" w:val="clear"/>
          </w:tcPr>
          <w:p>
            <w:pPr>
              <w:pStyle w:val="Compact"/>
              <w:spacing w:before="36" w:after="36"/>
              <w:rPr/>
            </w:pPr>
            <w:r>
              <w:rPr/>
              <w:t>-2.2 (-5.3, 1.1)</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20:3n-6</w:t>
            </w:r>
          </w:p>
        </w:tc>
        <w:tc>
          <w:tcPr>
            <w:tcW w:w="2098" w:type="dxa"/>
            <w:tcBorders>
              <w:top w:val="nil"/>
              <w:left w:val="nil"/>
              <w:bottom w:val="nil"/>
              <w:insideH w:val="nil"/>
              <w:right w:val="nil"/>
              <w:insideV w:val="nil"/>
            </w:tcBorders>
            <w:shd w:fill="FFFFFF" w:val="clear"/>
          </w:tcPr>
          <w:p>
            <w:pPr>
              <w:pStyle w:val="Compact"/>
              <w:spacing w:before="36" w:after="36"/>
              <w:rPr/>
            </w:pPr>
            <w:r>
              <w:rPr/>
              <w:t>1.8 (-3.6, 7.7)</w:t>
            </w:r>
          </w:p>
        </w:tc>
        <w:tc>
          <w:tcPr>
            <w:tcW w:w="2012" w:type="dxa"/>
            <w:tcBorders>
              <w:top w:val="nil"/>
              <w:left w:val="nil"/>
              <w:bottom w:val="nil"/>
              <w:insideH w:val="nil"/>
              <w:right w:val="nil"/>
              <w:insideV w:val="nil"/>
            </w:tcBorders>
            <w:shd w:fill="FFFFFF" w:val="clear"/>
          </w:tcPr>
          <w:p>
            <w:pPr>
              <w:pStyle w:val="Compact"/>
              <w:spacing w:before="36" w:after="36"/>
              <w:rPr/>
            </w:pPr>
            <w:r>
              <w:rPr/>
              <w:t>0.9 (-3.8, 5.9)</w:t>
            </w:r>
          </w:p>
        </w:tc>
        <w:tc>
          <w:tcPr>
            <w:tcW w:w="2010" w:type="dxa"/>
            <w:tcBorders>
              <w:top w:val="nil"/>
              <w:left w:val="nil"/>
              <w:bottom w:val="nil"/>
              <w:insideH w:val="nil"/>
              <w:right w:val="nil"/>
              <w:insideV w:val="nil"/>
            </w:tcBorders>
            <w:shd w:fill="FFFFFF" w:val="clear"/>
          </w:tcPr>
          <w:p>
            <w:pPr>
              <w:pStyle w:val="Compact"/>
              <w:spacing w:before="36" w:after="36"/>
              <w:rPr/>
            </w:pPr>
            <w:r>
              <w:rPr/>
              <w:t>0.6 (-4.3, 5.8)</w:t>
            </w:r>
          </w:p>
        </w:tc>
        <w:tc>
          <w:tcPr>
            <w:tcW w:w="1930" w:type="dxa"/>
            <w:tcBorders>
              <w:top w:val="nil"/>
              <w:left w:val="nil"/>
              <w:bottom w:val="nil"/>
              <w:insideH w:val="nil"/>
              <w:right w:val="nil"/>
              <w:insideV w:val="nil"/>
            </w:tcBorders>
            <w:shd w:fill="FFFFFF" w:val="clear"/>
          </w:tcPr>
          <w:p>
            <w:pPr>
              <w:pStyle w:val="Compact"/>
              <w:spacing w:before="36" w:after="36"/>
              <w:rPr/>
            </w:pPr>
            <w:r>
              <w:rPr/>
              <w:t>0.4 (-2.5, 3.3)</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20:4n-6</w:t>
            </w:r>
          </w:p>
        </w:tc>
        <w:tc>
          <w:tcPr>
            <w:tcW w:w="2098" w:type="dxa"/>
            <w:tcBorders>
              <w:top w:val="nil"/>
              <w:left w:val="nil"/>
              <w:bottom w:val="nil"/>
              <w:insideH w:val="nil"/>
              <w:right w:val="nil"/>
              <w:insideV w:val="nil"/>
            </w:tcBorders>
            <w:shd w:fill="FFFFFF" w:val="clear"/>
          </w:tcPr>
          <w:p>
            <w:pPr>
              <w:pStyle w:val="Compact"/>
              <w:spacing w:before="36" w:after="36"/>
              <w:rPr/>
            </w:pPr>
            <w:r>
              <w:rPr/>
              <w:t>0.0 (-6.7, 7.2)</w:t>
            </w:r>
          </w:p>
        </w:tc>
        <w:tc>
          <w:tcPr>
            <w:tcW w:w="2012" w:type="dxa"/>
            <w:tcBorders>
              <w:top w:val="nil"/>
              <w:left w:val="nil"/>
              <w:bottom w:val="nil"/>
              <w:insideH w:val="nil"/>
              <w:right w:val="nil"/>
              <w:insideV w:val="nil"/>
            </w:tcBorders>
            <w:shd w:fill="FFFFFF" w:val="clear"/>
          </w:tcPr>
          <w:p>
            <w:pPr>
              <w:pStyle w:val="Compact"/>
              <w:spacing w:before="36" w:after="36"/>
              <w:rPr/>
            </w:pPr>
            <w:r>
              <w:rPr/>
              <w:t>-2.0 (-7.1, 3.4)</w:t>
            </w:r>
          </w:p>
        </w:tc>
        <w:tc>
          <w:tcPr>
            <w:tcW w:w="2010" w:type="dxa"/>
            <w:tcBorders>
              <w:top w:val="nil"/>
              <w:left w:val="nil"/>
              <w:bottom w:val="nil"/>
              <w:insideH w:val="nil"/>
              <w:right w:val="nil"/>
              <w:insideV w:val="nil"/>
            </w:tcBorders>
            <w:shd w:fill="FFFFFF" w:val="clear"/>
          </w:tcPr>
          <w:p>
            <w:pPr>
              <w:pStyle w:val="Compact"/>
              <w:spacing w:before="36" w:after="36"/>
              <w:rPr/>
            </w:pPr>
            <w:r>
              <w:rPr/>
              <w:t>-1.6 (-6.7, 3.8)</w:t>
            </w:r>
          </w:p>
        </w:tc>
        <w:tc>
          <w:tcPr>
            <w:tcW w:w="1930" w:type="dxa"/>
            <w:tcBorders>
              <w:top w:val="nil"/>
              <w:left w:val="nil"/>
              <w:bottom w:val="nil"/>
              <w:insideH w:val="nil"/>
              <w:right w:val="nil"/>
              <w:insideV w:val="nil"/>
            </w:tcBorders>
            <w:shd w:fill="FFFFFF" w:val="clear"/>
          </w:tcPr>
          <w:p>
            <w:pPr>
              <w:pStyle w:val="Compact"/>
              <w:spacing w:before="36" w:after="36"/>
              <w:rPr/>
            </w:pPr>
            <w:r>
              <w:rPr/>
              <w:t>0.1 (-3.6, 3.9)</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22:4n-6</w:t>
            </w:r>
          </w:p>
        </w:tc>
        <w:tc>
          <w:tcPr>
            <w:tcW w:w="2098" w:type="dxa"/>
            <w:tcBorders>
              <w:top w:val="nil"/>
              <w:left w:val="nil"/>
              <w:bottom w:val="nil"/>
              <w:insideH w:val="nil"/>
              <w:right w:val="nil"/>
              <w:insideV w:val="nil"/>
            </w:tcBorders>
            <w:shd w:fill="FFFFFF" w:val="clear"/>
          </w:tcPr>
          <w:p>
            <w:pPr>
              <w:pStyle w:val="Compact"/>
              <w:spacing w:before="36" w:after="36"/>
              <w:rPr/>
            </w:pPr>
            <w:r>
              <w:rPr/>
              <w:t>8.2 (2.5, 14.3)</w:t>
            </w:r>
          </w:p>
        </w:tc>
        <w:tc>
          <w:tcPr>
            <w:tcW w:w="2012" w:type="dxa"/>
            <w:tcBorders>
              <w:top w:val="nil"/>
              <w:left w:val="nil"/>
              <w:bottom w:val="nil"/>
              <w:insideH w:val="nil"/>
              <w:right w:val="nil"/>
              <w:insideV w:val="nil"/>
            </w:tcBorders>
            <w:shd w:fill="FFFFFF" w:val="clear"/>
          </w:tcPr>
          <w:p>
            <w:pPr>
              <w:pStyle w:val="Compact"/>
              <w:spacing w:before="36" w:after="36"/>
              <w:rPr/>
            </w:pPr>
            <w:r>
              <w:rPr/>
              <w:t>-5.3 (-9.9, -0.6)</w:t>
            </w:r>
          </w:p>
        </w:tc>
        <w:tc>
          <w:tcPr>
            <w:tcW w:w="2010" w:type="dxa"/>
            <w:tcBorders>
              <w:top w:val="nil"/>
              <w:left w:val="nil"/>
              <w:bottom w:val="nil"/>
              <w:insideH w:val="nil"/>
              <w:right w:val="nil"/>
              <w:insideV w:val="nil"/>
            </w:tcBorders>
            <w:shd w:fill="FFFFFF" w:val="clear"/>
          </w:tcPr>
          <w:p>
            <w:pPr>
              <w:pStyle w:val="Compact"/>
              <w:spacing w:before="36" w:after="36"/>
              <w:rPr/>
            </w:pPr>
            <w:r>
              <w:rPr/>
              <w:t>-5.1 (-9.5, -0.5)</w:t>
            </w:r>
          </w:p>
        </w:tc>
        <w:tc>
          <w:tcPr>
            <w:tcW w:w="1930" w:type="dxa"/>
            <w:tcBorders>
              <w:top w:val="nil"/>
              <w:left w:val="nil"/>
              <w:bottom w:val="nil"/>
              <w:insideH w:val="nil"/>
              <w:right w:val="nil"/>
              <w:insideV w:val="nil"/>
            </w:tcBorders>
            <w:shd w:fill="FFFFFF" w:val="clear"/>
          </w:tcPr>
          <w:p>
            <w:pPr>
              <w:pStyle w:val="Compact"/>
              <w:spacing w:before="36" w:after="36"/>
              <w:rPr/>
            </w:pPr>
            <w:r>
              <w:rPr/>
              <w:t>3.6 (0.7, 6.6)</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18:3n-3</w:t>
            </w:r>
          </w:p>
        </w:tc>
        <w:tc>
          <w:tcPr>
            <w:tcW w:w="2098" w:type="dxa"/>
            <w:tcBorders>
              <w:top w:val="nil"/>
              <w:left w:val="nil"/>
              <w:bottom w:val="nil"/>
              <w:insideH w:val="nil"/>
              <w:right w:val="nil"/>
              <w:insideV w:val="nil"/>
            </w:tcBorders>
            <w:shd w:fill="FFFFFF" w:val="clear"/>
          </w:tcPr>
          <w:p>
            <w:pPr>
              <w:pStyle w:val="Compact"/>
              <w:spacing w:before="36" w:after="36"/>
              <w:rPr/>
            </w:pPr>
            <w:r>
              <w:rPr/>
              <w:t>0.8 (-5.5, 7.6)</w:t>
            </w:r>
          </w:p>
        </w:tc>
        <w:tc>
          <w:tcPr>
            <w:tcW w:w="2012" w:type="dxa"/>
            <w:tcBorders>
              <w:top w:val="nil"/>
              <w:left w:val="nil"/>
              <w:bottom w:val="nil"/>
              <w:insideH w:val="nil"/>
              <w:right w:val="nil"/>
              <w:insideV w:val="nil"/>
            </w:tcBorders>
            <w:shd w:fill="FFFFFF" w:val="clear"/>
          </w:tcPr>
          <w:p>
            <w:pPr>
              <w:pStyle w:val="Compact"/>
              <w:spacing w:before="36" w:after="36"/>
              <w:rPr/>
            </w:pPr>
            <w:r>
              <w:rPr/>
              <w:t>2.7 (-3.1, 8.8)</w:t>
            </w:r>
          </w:p>
        </w:tc>
        <w:tc>
          <w:tcPr>
            <w:tcW w:w="2010" w:type="dxa"/>
            <w:tcBorders>
              <w:top w:val="nil"/>
              <w:left w:val="nil"/>
              <w:bottom w:val="nil"/>
              <w:insideH w:val="nil"/>
              <w:right w:val="nil"/>
              <w:insideV w:val="nil"/>
            </w:tcBorders>
            <w:shd w:fill="FFFFFF" w:val="clear"/>
          </w:tcPr>
          <w:p>
            <w:pPr>
              <w:pStyle w:val="Compact"/>
              <w:spacing w:before="36" w:after="36"/>
              <w:rPr/>
            </w:pPr>
            <w:r>
              <w:rPr/>
              <w:t>1.0 (-4.6, 7.0)</w:t>
            </w:r>
          </w:p>
        </w:tc>
        <w:tc>
          <w:tcPr>
            <w:tcW w:w="1930" w:type="dxa"/>
            <w:tcBorders>
              <w:top w:val="nil"/>
              <w:left w:val="nil"/>
              <w:bottom w:val="nil"/>
              <w:insideH w:val="nil"/>
              <w:right w:val="nil"/>
              <w:insideV w:val="nil"/>
            </w:tcBorders>
            <w:shd w:fill="FFFFFF" w:val="clear"/>
          </w:tcPr>
          <w:p>
            <w:pPr>
              <w:pStyle w:val="Compact"/>
              <w:spacing w:before="36" w:after="36"/>
              <w:rPr/>
            </w:pPr>
            <w:r>
              <w:rPr/>
              <w:t>0.2 (-3.1, 3.7)</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20:5n-3</w:t>
            </w:r>
          </w:p>
        </w:tc>
        <w:tc>
          <w:tcPr>
            <w:tcW w:w="2098" w:type="dxa"/>
            <w:tcBorders>
              <w:top w:val="nil"/>
              <w:left w:val="nil"/>
              <w:bottom w:val="nil"/>
              <w:insideH w:val="nil"/>
              <w:right w:val="nil"/>
              <w:insideV w:val="nil"/>
            </w:tcBorders>
            <w:shd w:fill="FFFFFF" w:val="clear"/>
          </w:tcPr>
          <w:p>
            <w:pPr>
              <w:pStyle w:val="Compact"/>
              <w:spacing w:before="36" w:after="36"/>
              <w:rPr/>
            </w:pPr>
            <w:r>
              <w:rPr/>
              <w:t>6.1 (-0.8, 13.5)</w:t>
            </w:r>
          </w:p>
        </w:tc>
        <w:tc>
          <w:tcPr>
            <w:tcW w:w="2012" w:type="dxa"/>
            <w:tcBorders>
              <w:top w:val="nil"/>
              <w:left w:val="nil"/>
              <w:bottom w:val="nil"/>
              <w:insideH w:val="nil"/>
              <w:right w:val="nil"/>
              <w:insideV w:val="nil"/>
            </w:tcBorders>
            <w:shd w:fill="FFFFFF" w:val="clear"/>
          </w:tcPr>
          <w:p>
            <w:pPr>
              <w:pStyle w:val="Compact"/>
              <w:spacing w:before="36" w:after="36"/>
              <w:rPr/>
            </w:pPr>
            <w:r>
              <w:rPr/>
              <w:t>12.9 (5.6, 20.8)*</w:t>
            </w:r>
          </w:p>
        </w:tc>
        <w:tc>
          <w:tcPr>
            <w:tcW w:w="2010" w:type="dxa"/>
            <w:tcBorders>
              <w:top w:val="nil"/>
              <w:left w:val="nil"/>
              <w:bottom w:val="nil"/>
              <w:insideH w:val="nil"/>
              <w:right w:val="nil"/>
              <w:insideV w:val="nil"/>
            </w:tcBorders>
            <w:shd w:fill="FFFFFF" w:val="clear"/>
          </w:tcPr>
          <w:p>
            <w:pPr>
              <w:pStyle w:val="Compact"/>
              <w:spacing w:before="36" w:after="36"/>
              <w:rPr/>
            </w:pPr>
            <w:r>
              <w:rPr/>
              <w:t>10.3 (3.3, 17.8)</w:t>
            </w:r>
          </w:p>
        </w:tc>
        <w:tc>
          <w:tcPr>
            <w:tcW w:w="1930" w:type="dxa"/>
            <w:tcBorders>
              <w:top w:val="nil"/>
              <w:left w:val="nil"/>
              <w:bottom w:val="nil"/>
              <w:insideH w:val="nil"/>
              <w:right w:val="nil"/>
              <w:insideV w:val="nil"/>
            </w:tcBorders>
            <w:shd w:fill="FFFFFF" w:val="clear"/>
          </w:tcPr>
          <w:p>
            <w:pPr>
              <w:pStyle w:val="Compact"/>
              <w:spacing w:before="36" w:after="36"/>
              <w:rPr/>
            </w:pPr>
            <w:r>
              <w:rPr/>
              <w:t>2.5 (-1.0, 6.1)</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22:5n-3</w:t>
            </w:r>
          </w:p>
        </w:tc>
        <w:tc>
          <w:tcPr>
            <w:tcW w:w="2098" w:type="dxa"/>
            <w:tcBorders>
              <w:top w:val="nil"/>
              <w:left w:val="nil"/>
              <w:bottom w:val="nil"/>
              <w:insideH w:val="nil"/>
              <w:right w:val="nil"/>
              <w:insideV w:val="nil"/>
            </w:tcBorders>
            <w:shd w:fill="FFFFFF" w:val="clear"/>
          </w:tcPr>
          <w:p>
            <w:pPr>
              <w:pStyle w:val="Compact"/>
              <w:spacing w:before="36" w:after="36"/>
              <w:rPr/>
            </w:pPr>
            <w:r>
              <w:rPr/>
              <w:t>-1.9 (-7.8, 4.4)</w:t>
            </w:r>
          </w:p>
        </w:tc>
        <w:tc>
          <w:tcPr>
            <w:tcW w:w="2012" w:type="dxa"/>
            <w:tcBorders>
              <w:top w:val="nil"/>
              <w:left w:val="nil"/>
              <w:bottom w:val="nil"/>
              <w:insideH w:val="nil"/>
              <w:right w:val="nil"/>
              <w:insideV w:val="nil"/>
            </w:tcBorders>
            <w:shd w:fill="FFFFFF" w:val="clear"/>
          </w:tcPr>
          <w:p>
            <w:pPr>
              <w:pStyle w:val="Compact"/>
              <w:spacing w:before="36" w:after="36"/>
              <w:rPr/>
            </w:pPr>
            <w:r>
              <w:rPr/>
              <w:t>-1.4 (-6.4, 4.0)</w:t>
            </w:r>
          </w:p>
        </w:tc>
        <w:tc>
          <w:tcPr>
            <w:tcW w:w="2010" w:type="dxa"/>
            <w:tcBorders>
              <w:top w:val="nil"/>
              <w:left w:val="nil"/>
              <w:bottom w:val="nil"/>
              <w:insideH w:val="nil"/>
              <w:right w:val="nil"/>
              <w:insideV w:val="nil"/>
            </w:tcBorders>
            <w:shd w:fill="FFFFFF" w:val="clear"/>
          </w:tcPr>
          <w:p>
            <w:pPr>
              <w:pStyle w:val="Compact"/>
              <w:spacing w:before="36" w:after="36"/>
              <w:rPr/>
            </w:pPr>
            <w:r>
              <w:rPr/>
              <w:t>-0.4 (-6.3, 5.8)</w:t>
            </w:r>
          </w:p>
        </w:tc>
        <w:tc>
          <w:tcPr>
            <w:tcW w:w="1930" w:type="dxa"/>
            <w:tcBorders>
              <w:top w:val="nil"/>
              <w:left w:val="nil"/>
              <w:bottom w:val="nil"/>
              <w:insideH w:val="nil"/>
              <w:right w:val="nil"/>
              <w:insideV w:val="nil"/>
            </w:tcBorders>
            <w:shd w:fill="FFFFFF" w:val="clear"/>
          </w:tcPr>
          <w:p>
            <w:pPr>
              <w:pStyle w:val="Compact"/>
              <w:spacing w:before="36" w:after="36"/>
              <w:rPr/>
            </w:pPr>
            <w:r>
              <w:rPr/>
              <w:t>-1.1 (-4.6, 2.6)</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22:6n-3</w:t>
            </w:r>
          </w:p>
        </w:tc>
        <w:tc>
          <w:tcPr>
            <w:tcW w:w="2098" w:type="dxa"/>
            <w:tcBorders>
              <w:top w:val="nil"/>
              <w:left w:val="nil"/>
              <w:bottom w:val="nil"/>
              <w:insideH w:val="nil"/>
              <w:right w:val="nil"/>
              <w:insideV w:val="nil"/>
            </w:tcBorders>
            <w:shd w:fill="FFFFFF" w:val="clear"/>
          </w:tcPr>
          <w:p>
            <w:pPr>
              <w:pStyle w:val="Compact"/>
              <w:spacing w:before="36" w:after="36"/>
              <w:rPr/>
            </w:pPr>
            <w:r>
              <w:rPr/>
              <w:t>1.9 (-4.3, 8.4)</w:t>
            </w:r>
          </w:p>
        </w:tc>
        <w:tc>
          <w:tcPr>
            <w:tcW w:w="2012" w:type="dxa"/>
            <w:tcBorders>
              <w:top w:val="nil"/>
              <w:left w:val="nil"/>
              <w:bottom w:val="nil"/>
              <w:insideH w:val="nil"/>
              <w:right w:val="nil"/>
              <w:insideV w:val="nil"/>
            </w:tcBorders>
            <w:shd w:fill="FFFFFF" w:val="clear"/>
          </w:tcPr>
          <w:p>
            <w:pPr>
              <w:pStyle w:val="Compact"/>
              <w:spacing w:before="36" w:after="36"/>
              <w:rPr/>
            </w:pPr>
            <w:r>
              <w:rPr/>
              <w:t>0.7 (-5.0, 6.8)</w:t>
            </w:r>
          </w:p>
        </w:tc>
        <w:tc>
          <w:tcPr>
            <w:tcW w:w="2010" w:type="dxa"/>
            <w:tcBorders>
              <w:top w:val="nil"/>
              <w:left w:val="nil"/>
              <w:bottom w:val="nil"/>
              <w:insideH w:val="nil"/>
              <w:right w:val="nil"/>
              <w:insideV w:val="nil"/>
            </w:tcBorders>
            <w:shd w:fill="FFFFFF" w:val="clear"/>
          </w:tcPr>
          <w:p>
            <w:pPr>
              <w:pStyle w:val="Compact"/>
              <w:spacing w:before="36" w:after="36"/>
              <w:rPr/>
            </w:pPr>
            <w:r>
              <w:rPr/>
              <w:t>-1.0 (-7.0, 5.5)</w:t>
            </w:r>
          </w:p>
        </w:tc>
        <w:tc>
          <w:tcPr>
            <w:tcW w:w="1930" w:type="dxa"/>
            <w:tcBorders>
              <w:top w:val="nil"/>
              <w:left w:val="nil"/>
              <w:bottom w:val="nil"/>
              <w:insideH w:val="nil"/>
              <w:right w:val="nil"/>
              <w:insideV w:val="nil"/>
            </w:tcBorders>
            <w:shd w:fill="FFFFFF" w:val="clear"/>
          </w:tcPr>
          <w:p>
            <w:pPr>
              <w:pStyle w:val="Compact"/>
              <w:spacing w:before="36" w:after="36"/>
              <w:rPr/>
            </w:pPr>
            <w:r>
              <w:rPr/>
              <w:t>0.3 (-3.2, 3.9)</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b/>
              </w:rPr>
            </w:pPr>
            <w:r>
              <w:rPr>
                <w:b/>
              </w:rPr>
              <w:t>mol%</w:t>
            </w:r>
          </w:p>
        </w:tc>
        <w:tc>
          <w:tcPr>
            <w:tcW w:w="2098"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012"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201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c>
          <w:tcPr>
            <w:tcW w:w="1930" w:type="dxa"/>
            <w:tcBorders>
              <w:top w:val="nil"/>
              <w:left w:val="nil"/>
              <w:bottom w:val="nil"/>
              <w:insideH w:val="nil"/>
              <w:right w:val="nil"/>
              <w:insideV w:val="nil"/>
            </w:tcBorders>
            <w:shd w:fill="FFFFFF" w:val="clear"/>
          </w:tcPr>
          <w:p>
            <w:pPr>
              <w:pStyle w:val="Normal"/>
              <w:widowControl/>
              <w:shd w:fill="FFFFFF" w:val="clear"/>
              <w:suppressAutoHyphens w:val="true"/>
              <w:bidi w:val="0"/>
              <w:spacing w:lineRule="auto" w:line="480" w:before="180" w:after="180"/>
              <w:jc w:val="left"/>
              <w:rPr/>
            </w:pPr>
            <w:r>
              <w:rPr/>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Total</w:t>
            </w:r>
          </w:p>
        </w:tc>
        <w:tc>
          <w:tcPr>
            <w:tcW w:w="2098" w:type="dxa"/>
            <w:tcBorders>
              <w:top w:val="nil"/>
              <w:left w:val="nil"/>
              <w:bottom w:val="nil"/>
              <w:insideH w:val="nil"/>
              <w:right w:val="nil"/>
              <w:insideV w:val="nil"/>
            </w:tcBorders>
            <w:shd w:fill="FFFFFF" w:val="clear"/>
          </w:tcPr>
          <w:p>
            <w:pPr>
              <w:pStyle w:val="Compact"/>
              <w:spacing w:before="36" w:after="36"/>
              <w:rPr/>
            </w:pPr>
            <w:r>
              <w:rPr/>
              <w:t>-8.4 (-13.9, -2.6)*</w:t>
            </w:r>
          </w:p>
        </w:tc>
        <w:tc>
          <w:tcPr>
            <w:tcW w:w="2012" w:type="dxa"/>
            <w:tcBorders>
              <w:top w:val="nil"/>
              <w:left w:val="nil"/>
              <w:bottom w:val="nil"/>
              <w:insideH w:val="nil"/>
              <w:right w:val="nil"/>
              <w:insideV w:val="nil"/>
            </w:tcBorders>
            <w:shd w:fill="FFFFFF" w:val="clear"/>
          </w:tcPr>
          <w:p>
            <w:pPr>
              <w:pStyle w:val="Compact"/>
              <w:spacing w:before="36" w:after="36"/>
              <w:rPr/>
            </w:pPr>
            <w:r>
              <w:rPr/>
              <w:t>-3.3 (-8.9, 2.7)</w:t>
            </w:r>
          </w:p>
        </w:tc>
        <w:tc>
          <w:tcPr>
            <w:tcW w:w="2010" w:type="dxa"/>
            <w:tcBorders>
              <w:top w:val="nil"/>
              <w:left w:val="nil"/>
              <w:bottom w:val="nil"/>
              <w:insideH w:val="nil"/>
              <w:right w:val="nil"/>
              <w:insideV w:val="nil"/>
            </w:tcBorders>
            <w:shd w:fill="FFFFFF" w:val="clear"/>
          </w:tcPr>
          <w:p>
            <w:pPr>
              <w:pStyle w:val="Compact"/>
              <w:spacing w:before="36" w:after="36"/>
              <w:rPr/>
            </w:pPr>
            <w:r>
              <w:rPr/>
              <w:t>-5.2 (-10.4, 0.3)</w:t>
            </w:r>
          </w:p>
        </w:tc>
        <w:tc>
          <w:tcPr>
            <w:tcW w:w="1930" w:type="dxa"/>
            <w:tcBorders>
              <w:top w:val="nil"/>
              <w:left w:val="nil"/>
              <w:bottom w:val="nil"/>
              <w:insideH w:val="nil"/>
              <w:right w:val="nil"/>
              <w:insideV w:val="nil"/>
            </w:tcBorders>
            <w:shd w:fill="FFFFFF" w:val="clear"/>
          </w:tcPr>
          <w:p>
            <w:pPr>
              <w:pStyle w:val="Compact"/>
              <w:spacing w:before="36" w:after="36"/>
              <w:rPr/>
            </w:pPr>
            <w:r>
              <w:rPr/>
              <w:t>-4.8 (-7.8, -1.7)*</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14:0</w:t>
            </w:r>
          </w:p>
        </w:tc>
        <w:tc>
          <w:tcPr>
            <w:tcW w:w="2098" w:type="dxa"/>
            <w:tcBorders>
              <w:top w:val="nil"/>
              <w:left w:val="nil"/>
              <w:bottom w:val="nil"/>
              <w:insideH w:val="nil"/>
              <w:right w:val="nil"/>
              <w:insideV w:val="nil"/>
            </w:tcBorders>
            <w:shd w:fill="FFFFFF" w:val="clear"/>
          </w:tcPr>
          <w:p>
            <w:pPr>
              <w:pStyle w:val="Compact"/>
              <w:spacing w:before="36" w:after="36"/>
              <w:rPr/>
            </w:pPr>
            <w:r>
              <w:rPr/>
              <w:t>1.8 (-5.1, 9.2)</w:t>
            </w:r>
          </w:p>
        </w:tc>
        <w:tc>
          <w:tcPr>
            <w:tcW w:w="2012" w:type="dxa"/>
            <w:tcBorders>
              <w:top w:val="nil"/>
              <w:left w:val="nil"/>
              <w:bottom w:val="nil"/>
              <w:insideH w:val="nil"/>
              <w:right w:val="nil"/>
              <w:insideV w:val="nil"/>
            </w:tcBorders>
            <w:shd w:fill="FFFFFF" w:val="clear"/>
          </w:tcPr>
          <w:p>
            <w:pPr>
              <w:pStyle w:val="Compact"/>
              <w:spacing w:before="36" w:after="36"/>
              <w:rPr/>
            </w:pPr>
            <w:r>
              <w:rPr/>
              <w:t>5.3 (-0.9, 11.8)</w:t>
            </w:r>
          </w:p>
        </w:tc>
        <w:tc>
          <w:tcPr>
            <w:tcW w:w="2010" w:type="dxa"/>
            <w:tcBorders>
              <w:top w:val="nil"/>
              <w:left w:val="nil"/>
              <w:bottom w:val="nil"/>
              <w:insideH w:val="nil"/>
              <w:right w:val="nil"/>
              <w:insideV w:val="nil"/>
            </w:tcBorders>
            <w:shd w:fill="FFFFFF" w:val="clear"/>
          </w:tcPr>
          <w:p>
            <w:pPr>
              <w:pStyle w:val="Compact"/>
              <w:spacing w:before="36" w:after="36"/>
              <w:rPr/>
            </w:pPr>
            <w:r>
              <w:rPr/>
              <w:t>4.6 (-1.2, 10.7)</w:t>
            </w:r>
          </w:p>
        </w:tc>
        <w:tc>
          <w:tcPr>
            <w:tcW w:w="1930" w:type="dxa"/>
            <w:tcBorders>
              <w:top w:val="nil"/>
              <w:left w:val="nil"/>
              <w:bottom w:val="nil"/>
              <w:insideH w:val="nil"/>
              <w:right w:val="nil"/>
              <w:insideV w:val="nil"/>
            </w:tcBorders>
            <w:shd w:fill="FFFFFF" w:val="clear"/>
          </w:tcPr>
          <w:p>
            <w:pPr>
              <w:pStyle w:val="Compact"/>
              <w:spacing w:before="36" w:after="36"/>
              <w:rPr/>
            </w:pPr>
            <w:r>
              <w:rPr/>
              <w:t>1.4 (-1.9, 4.9)</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16:0</w:t>
            </w:r>
          </w:p>
        </w:tc>
        <w:tc>
          <w:tcPr>
            <w:tcW w:w="2098" w:type="dxa"/>
            <w:tcBorders>
              <w:top w:val="nil"/>
              <w:left w:val="nil"/>
              <w:bottom w:val="nil"/>
              <w:insideH w:val="nil"/>
              <w:right w:val="nil"/>
              <w:insideV w:val="nil"/>
            </w:tcBorders>
            <w:shd w:fill="FFFFFF" w:val="clear"/>
          </w:tcPr>
          <w:p>
            <w:pPr>
              <w:pStyle w:val="Compact"/>
              <w:spacing w:before="36" w:after="36"/>
              <w:rPr/>
            </w:pPr>
            <w:r>
              <w:rPr/>
              <w:t>-7.5 (-13.4, -1.3)</w:t>
            </w:r>
          </w:p>
        </w:tc>
        <w:tc>
          <w:tcPr>
            <w:tcW w:w="2012" w:type="dxa"/>
            <w:tcBorders>
              <w:top w:val="nil"/>
              <w:left w:val="nil"/>
              <w:bottom w:val="nil"/>
              <w:insideH w:val="nil"/>
              <w:right w:val="nil"/>
              <w:insideV w:val="nil"/>
            </w:tcBorders>
            <w:shd w:fill="FFFFFF" w:val="clear"/>
          </w:tcPr>
          <w:p>
            <w:pPr>
              <w:pStyle w:val="Compact"/>
              <w:spacing w:before="36" w:after="36"/>
              <w:rPr/>
            </w:pPr>
            <w:r>
              <w:rPr/>
              <w:t>-4.4 (-9.7, 1.3)</w:t>
            </w:r>
          </w:p>
        </w:tc>
        <w:tc>
          <w:tcPr>
            <w:tcW w:w="2010" w:type="dxa"/>
            <w:tcBorders>
              <w:top w:val="nil"/>
              <w:left w:val="nil"/>
              <w:bottom w:val="nil"/>
              <w:insideH w:val="nil"/>
              <w:right w:val="nil"/>
              <w:insideV w:val="nil"/>
            </w:tcBorders>
            <w:shd w:fill="FFFFFF" w:val="clear"/>
          </w:tcPr>
          <w:p>
            <w:pPr>
              <w:pStyle w:val="Compact"/>
              <w:spacing w:before="36" w:after="36"/>
              <w:rPr/>
            </w:pPr>
            <w:r>
              <w:rPr/>
              <w:t>-5.9 (-10.9, -0.6)</w:t>
            </w:r>
          </w:p>
        </w:tc>
        <w:tc>
          <w:tcPr>
            <w:tcW w:w="1930" w:type="dxa"/>
            <w:tcBorders>
              <w:top w:val="nil"/>
              <w:left w:val="nil"/>
              <w:bottom w:val="nil"/>
              <w:insideH w:val="nil"/>
              <w:right w:val="nil"/>
              <w:insideV w:val="nil"/>
            </w:tcBorders>
            <w:shd w:fill="FFFFFF" w:val="clear"/>
          </w:tcPr>
          <w:p>
            <w:pPr>
              <w:pStyle w:val="Compact"/>
              <w:spacing w:before="36" w:after="36"/>
              <w:rPr/>
            </w:pPr>
            <w:r>
              <w:rPr/>
              <w:t>-4.0 (-7.0, -0.9)</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18:0</w:t>
            </w:r>
          </w:p>
        </w:tc>
        <w:tc>
          <w:tcPr>
            <w:tcW w:w="2098" w:type="dxa"/>
            <w:tcBorders>
              <w:top w:val="nil"/>
              <w:left w:val="nil"/>
              <w:bottom w:val="nil"/>
              <w:insideH w:val="nil"/>
              <w:right w:val="nil"/>
              <w:insideV w:val="nil"/>
            </w:tcBorders>
            <w:shd w:fill="FFFFFF" w:val="clear"/>
          </w:tcPr>
          <w:p>
            <w:pPr>
              <w:pStyle w:val="Compact"/>
              <w:spacing w:before="36" w:after="36"/>
              <w:rPr/>
            </w:pPr>
            <w:r>
              <w:rPr/>
              <w:t>-4.9 (-10.5, 1.1)</w:t>
            </w:r>
          </w:p>
        </w:tc>
        <w:tc>
          <w:tcPr>
            <w:tcW w:w="2012" w:type="dxa"/>
            <w:tcBorders>
              <w:top w:val="nil"/>
              <w:left w:val="nil"/>
              <w:bottom w:val="nil"/>
              <w:insideH w:val="nil"/>
              <w:right w:val="nil"/>
              <w:insideV w:val="nil"/>
            </w:tcBorders>
            <w:shd w:fill="FFFFFF" w:val="clear"/>
          </w:tcPr>
          <w:p>
            <w:pPr>
              <w:pStyle w:val="Compact"/>
              <w:spacing w:before="36" w:after="36"/>
              <w:rPr/>
            </w:pPr>
            <w:r>
              <w:rPr/>
              <w:t>-1.9 (-7.0, 3.5)</w:t>
            </w:r>
          </w:p>
        </w:tc>
        <w:tc>
          <w:tcPr>
            <w:tcW w:w="2010" w:type="dxa"/>
            <w:tcBorders>
              <w:top w:val="nil"/>
              <w:left w:val="nil"/>
              <w:bottom w:val="nil"/>
              <w:insideH w:val="nil"/>
              <w:right w:val="nil"/>
              <w:insideV w:val="nil"/>
            </w:tcBorders>
            <w:shd w:fill="FFFFFF" w:val="clear"/>
          </w:tcPr>
          <w:p>
            <w:pPr>
              <w:pStyle w:val="Compact"/>
              <w:spacing w:before="36" w:after="36"/>
              <w:rPr/>
            </w:pPr>
            <w:r>
              <w:rPr/>
              <w:t>-2.7 (-7.6, 2.4)</w:t>
            </w:r>
          </w:p>
        </w:tc>
        <w:tc>
          <w:tcPr>
            <w:tcW w:w="1930" w:type="dxa"/>
            <w:tcBorders>
              <w:top w:val="nil"/>
              <w:left w:val="nil"/>
              <w:bottom w:val="nil"/>
              <w:insideH w:val="nil"/>
              <w:right w:val="nil"/>
              <w:insideV w:val="nil"/>
            </w:tcBorders>
            <w:shd w:fill="FFFFFF" w:val="clear"/>
          </w:tcPr>
          <w:p>
            <w:pPr>
              <w:pStyle w:val="Compact"/>
              <w:spacing w:before="36" w:after="36"/>
              <w:rPr/>
            </w:pPr>
            <w:r>
              <w:rPr/>
              <w:t>-2.6 (-5.6, 0.5)</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20:0</w:t>
            </w:r>
          </w:p>
        </w:tc>
        <w:tc>
          <w:tcPr>
            <w:tcW w:w="2098" w:type="dxa"/>
            <w:tcBorders>
              <w:top w:val="nil"/>
              <w:left w:val="nil"/>
              <w:bottom w:val="nil"/>
              <w:insideH w:val="nil"/>
              <w:right w:val="nil"/>
              <w:insideV w:val="nil"/>
            </w:tcBorders>
            <w:shd w:fill="FFFFFF" w:val="clear"/>
          </w:tcPr>
          <w:p>
            <w:pPr>
              <w:pStyle w:val="Compact"/>
              <w:spacing w:before="36" w:after="36"/>
              <w:rPr/>
            </w:pPr>
            <w:r>
              <w:rPr/>
              <w:t>-1.5 (-8.3, 5.9)</w:t>
            </w:r>
          </w:p>
        </w:tc>
        <w:tc>
          <w:tcPr>
            <w:tcW w:w="2012" w:type="dxa"/>
            <w:tcBorders>
              <w:top w:val="nil"/>
              <w:left w:val="nil"/>
              <w:bottom w:val="nil"/>
              <w:insideH w:val="nil"/>
              <w:right w:val="nil"/>
              <w:insideV w:val="nil"/>
            </w:tcBorders>
            <w:shd w:fill="FFFFFF" w:val="clear"/>
          </w:tcPr>
          <w:p>
            <w:pPr>
              <w:pStyle w:val="Compact"/>
              <w:spacing w:before="36" w:after="36"/>
              <w:rPr/>
            </w:pPr>
            <w:r>
              <w:rPr/>
              <w:t>1.9 (-3.8, 8.0)</w:t>
            </w:r>
          </w:p>
        </w:tc>
        <w:tc>
          <w:tcPr>
            <w:tcW w:w="2010" w:type="dxa"/>
            <w:tcBorders>
              <w:top w:val="nil"/>
              <w:left w:val="nil"/>
              <w:bottom w:val="nil"/>
              <w:insideH w:val="nil"/>
              <w:right w:val="nil"/>
              <w:insideV w:val="nil"/>
            </w:tcBorders>
            <w:shd w:fill="FFFFFF" w:val="clear"/>
          </w:tcPr>
          <w:p>
            <w:pPr>
              <w:pStyle w:val="Compact"/>
              <w:spacing w:before="36" w:after="36"/>
              <w:rPr/>
            </w:pPr>
            <w:r>
              <w:rPr/>
              <w:t>2.0 (-3.6, 8.0)</w:t>
            </w:r>
          </w:p>
        </w:tc>
        <w:tc>
          <w:tcPr>
            <w:tcW w:w="1930" w:type="dxa"/>
            <w:tcBorders>
              <w:top w:val="nil"/>
              <w:left w:val="nil"/>
              <w:bottom w:val="nil"/>
              <w:insideH w:val="nil"/>
              <w:right w:val="nil"/>
              <w:insideV w:val="nil"/>
            </w:tcBorders>
            <w:shd w:fill="FFFFFF" w:val="clear"/>
          </w:tcPr>
          <w:p>
            <w:pPr>
              <w:pStyle w:val="Compact"/>
              <w:spacing w:before="36" w:after="36"/>
              <w:rPr/>
            </w:pPr>
            <w:r>
              <w:rPr/>
              <w:t>-0.8 (-4.4, 3.0)</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22:0</w:t>
            </w:r>
          </w:p>
        </w:tc>
        <w:tc>
          <w:tcPr>
            <w:tcW w:w="2098" w:type="dxa"/>
            <w:tcBorders>
              <w:top w:val="nil"/>
              <w:left w:val="nil"/>
              <w:bottom w:val="nil"/>
              <w:insideH w:val="nil"/>
              <w:right w:val="nil"/>
              <w:insideV w:val="nil"/>
            </w:tcBorders>
            <w:shd w:fill="FFFFFF" w:val="clear"/>
          </w:tcPr>
          <w:p>
            <w:pPr>
              <w:pStyle w:val="Compact"/>
              <w:spacing w:before="36" w:after="36"/>
              <w:rPr/>
            </w:pPr>
            <w:r>
              <w:rPr/>
              <w:t>4.6 (-1.2, 10.7)</w:t>
            </w:r>
          </w:p>
        </w:tc>
        <w:tc>
          <w:tcPr>
            <w:tcW w:w="2012" w:type="dxa"/>
            <w:tcBorders>
              <w:top w:val="nil"/>
              <w:left w:val="nil"/>
              <w:bottom w:val="nil"/>
              <w:insideH w:val="nil"/>
              <w:right w:val="nil"/>
              <w:insideV w:val="nil"/>
            </w:tcBorders>
            <w:shd w:fill="FFFFFF" w:val="clear"/>
          </w:tcPr>
          <w:p>
            <w:pPr>
              <w:pStyle w:val="Compact"/>
              <w:spacing w:before="36" w:after="36"/>
              <w:rPr/>
            </w:pPr>
            <w:r>
              <w:rPr/>
              <w:t>1.0 (-4.2, 6.6)</w:t>
            </w:r>
          </w:p>
        </w:tc>
        <w:tc>
          <w:tcPr>
            <w:tcW w:w="2010" w:type="dxa"/>
            <w:tcBorders>
              <w:top w:val="nil"/>
              <w:left w:val="nil"/>
              <w:bottom w:val="nil"/>
              <w:insideH w:val="nil"/>
              <w:right w:val="nil"/>
              <w:insideV w:val="nil"/>
            </w:tcBorders>
            <w:shd w:fill="FFFFFF" w:val="clear"/>
          </w:tcPr>
          <w:p>
            <w:pPr>
              <w:pStyle w:val="Compact"/>
              <w:spacing w:before="36" w:after="36"/>
              <w:rPr/>
            </w:pPr>
            <w:r>
              <w:rPr/>
              <w:t>-0.3 (-5.0, 4.7)</w:t>
            </w:r>
          </w:p>
        </w:tc>
        <w:tc>
          <w:tcPr>
            <w:tcW w:w="1930" w:type="dxa"/>
            <w:tcBorders>
              <w:top w:val="nil"/>
              <w:left w:val="nil"/>
              <w:bottom w:val="nil"/>
              <w:insideH w:val="nil"/>
              <w:right w:val="nil"/>
              <w:insideV w:val="nil"/>
            </w:tcBorders>
            <w:shd w:fill="FFFFFF" w:val="clear"/>
          </w:tcPr>
          <w:p>
            <w:pPr>
              <w:pStyle w:val="Compact"/>
              <w:spacing w:before="36" w:after="36"/>
              <w:rPr/>
            </w:pPr>
            <w:r>
              <w:rPr/>
              <w:t>1.4 (-1.7, 4.8)</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18:1n-9</w:t>
            </w:r>
          </w:p>
        </w:tc>
        <w:tc>
          <w:tcPr>
            <w:tcW w:w="2098" w:type="dxa"/>
            <w:tcBorders>
              <w:top w:val="nil"/>
              <w:left w:val="nil"/>
              <w:bottom w:val="nil"/>
              <w:insideH w:val="nil"/>
              <w:right w:val="nil"/>
              <w:insideV w:val="nil"/>
            </w:tcBorders>
            <w:shd w:fill="FFFFFF" w:val="clear"/>
          </w:tcPr>
          <w:p>
            <w:pPr>
              <w:pStyle w:val="Compact"/>
              <w:spacing w:before="36" w:after="36"/>
              <w:rPr/>
            </w:pPr>
            <w:r>
              <w:rPr/>
              <w:t>-8.2 (-13.6, -2.5)*</w:t>
            </w:r>
          </w:p>
        </w:tc>
        <w:tc>
          <w:tcPr>
            <w:tcW w:w="2012" w:type="dxa"/>
            <w:tcBorders>
              <w:top w:val="nil"/>
              <w:left w:val="nil"/>
              <w:bottom w:val="nil"/>
              <w:insideH w:val="nil"/>
              <w:right w:val="nil"/>
              <w:insideV w:val="nil"/>
            </w:tcBorders>
            <w:shd w:fill="FFFFFF" w:val="clear"/>
          </w:tcPr>
          <w:p>
            <w:pPr>
              <w:pStyle w:val="Compact"/>
              <w:spacing w:before="36" w:after="36"/>
              <w:rPr/>
            </w:pPr>
            <w:r>
              <w:rPr/>
              <w:t>-2.8 (-8.3, 3.1)</w:t>
            </w:r>
          </w:p>
        </w:tc>
        <w:tc>
          <w:tcPr>
            <w:tcW w:w="2010" w:type="dxa"/>
            <w:tcBorders>
              <w:top w:val="nil"/>
              <w:left w:val="nil"/>
              <w:bottom w:val="nil"/>
              <w:insideH w:val="nil"/>
              <w:right w:val="nil"/>
              <w:insideV w:val="nil"/>
            </w:tcBorders>
            <w:shd w:fill="FFFFFF" w:val="clear"/>
          </w:tcPr>
          <w:p>
            <w:pPr>
              <w:pStyle w:val="Compact"/>
              <w:spacing w:before="36" w:after="36"/>
              <w:rPr/>
            </w:pPr>
            <w:r>
              <w:rPr/>
              <w:t>-4.6 (-9.8, 0.9)</w:t>
            </w:r>
          </w:p>
        </w:tc>
        <w:tc>
          <w:tcPr>
            <w:tcW w:w="1930" w:type="dxa"/>
            <w:tcBorders>
              <w:top w:val="nil"/>
              <w:left w:val="nil"/>
              <w:bottom w:val="nil"/>
              <w:insideH w:val="nil"/>
              <w:right w:val="nil"/>
              <w:insideV w:val="nil"/>
            </w:tcBorders>
            <w:shd w:fill="FFFFFF" w:val="clear"/>
          </w:tcPr>
          <w:p>
            <w:pPr>
              <w:pStyle w:val="Compact"/>
              <w:spacing w:before="36" w:after="36"/>
              <w:rPr/>
            </w:pPr>
            <w:r>
              <w:rPr/>
              <w:t>-4.7 (-7.7, -1.6)*</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20:1n-9</w:t>
            </w:r>
          </w:p>
        </w:tc>
        <w:tc>
          <w:tcPr>
            <w:tcW w:w="2098" w:type="dxa"/>
            <w:tcBorders>
              <w:top w:val="nil"/>
              <w:left w:val="nil"/>
              <w:bottom w:val="nil"/>
              <w:insideH w:val="nil"/>
              <w:right w:val="nil"/>
              <w:insideV w:val="nil"/>
            </w:tcBorders>
            <w:shd w:fill="FFFFFF" w:val="clear"/>
          </w:tcPr>
          <w:p>
            <w:pPr>
              <w:pStyle w:val="Compact"/>
              <w:spacing w:before="36" w:after="36"/>
              <w:rPr/>
            </w:pPr>
            <w:r>
              <w:rPr/>
              <w:t>-4.6 (-11.3, 2.6)</w:t>
            </w:r>
          </w:p>
        </w:tc>
        <w:tc>
          <w:tcPr>
            <w:tcW w:w="2012" w:type="dxa"/>
            <w:tcBorders>
              <w:top w:val="nil"/>
              <w:left w:val="nil"/>
              <w:bottom w:val="nil"/>
              <w:insideH w:val="nil"/>
              <w:right w:val="nil"/>
              <w:insideV w:val="nil"/>
            </w:tcBorders>
            <w:shd w:fill="FFFFFF" w:val="clear"/>
          </w:tcPr>
          <w:p>
            <w:pPr>
              <w:pStyle w:val="Compact"/>
              <w:spacing w:before="36" w:after="36"/>
              <w:rPr/>
            </w:pPr>
            <w:r>
              <w:rPr/>
              <w:t>-0.7 (-5.9, 4.8)</w:t>
            </w:r>
          </w:p>
        </w:tc>
        <w:tc>
          <w:tcPr>
            <w:tcW w:w="2010" w:type="dxa"/>
            <w:tcBorders>
              <w:top w:val="nil"/>
              <w:left w:val="nil"/>
              <w:bottom w:val="nil"/>
              <w:insideH w:val="nil"/>
              <w:right w:val="nil"/>
              <w:insideV w:val="nil"/>
            </w:tcBorders>
            <w:shd w:fill="FFFFFF" w:val="clear"/>
          </w:tcPr>
          <w:p>
            <w:pPr>
              <w:pStyle w:val="Compact"/>
              <w:spacing w:before="36" w:after="36"/>
              <w:rPr/>
            </w:pPr>
            <w:r>
              <w:rPr/>
              <w:t>-0.5 (-5.5, 4.9)</w:t>
            </w:r>
          </w:p>
        </w:tc>
        <w:tc>
          <w:tcPr>
            <w:tcW w:w="1930" w:type="dxa"/>
            <w:tcBorders>
              <w:top w:val="nil"/>
              <w:left w:val="nil"/>
              <w:bottom w:val="nil"/>
              <w:insideH w:val="nil"/>
              <w:right w:val="nil"/>
              <w:insideV w:val="nil"/>
            </w:tcBorders>
            <w:shd w:fill="FFFFFF" w:val="clear"/>
          </w:tcPr>
          <w:p>
            <w:pPr>
              <w:pStyle w:val="Compact"/>
              <w:spacing w:before="36" w:after="36"/>
              <w:rPr/>
            </w:pPr>
            <w:r>
              <w:rPr/>
              <w:t>-2.4 (-6.0, 1.4)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22:1n-9</w:t>
            </w:r>
          </w:p>
        </w:tc>
        <w:tc>
          <w:tcPr>
            <w:tcW w:w="2098" w:type="dxa"/>
            <w:tcBorders>
              <w:top w:val="nil"/>
              <w:left w:val="nil"/>
              <w:bottom w:val="nil"/>
              <w:insideH w:val="nil"/>
              <w:right w:val="nil"/>
              <w:insideV w:val="nil"/>
            </w:tcBorders>
            <w:shd w:fill="FFFFFF" w:val="clear"/>
          </w:tcPr>
          <w:p>
            <w:pPr>
              <w:pStyle w:val="Compact"/>
              <w:spacing w:before="36" w:after="36"/>
              <w:rPr/>
            </w:pPr>
            <w:r>
              <w:rPr/>
              <w:t>-1.9 (-8.0, 4.6)</w:t>
            </w:r>
          </w:p>
        </w:tc>
        <w:tc>
          <w:tcPr>
            <w:tcW w:w="2012" w:type="dxa"/>
            <w:tcBorders>
              <w:top w:val="nil"/>
              <w:left w:val="nil"/>
              <w:bottom w:val="nil"/>
              <w:insideH w:val="nil"/>
              <w:right w:val="nil"/>
              <w:insideV w:val="nil"/>
            </w:tcBorders>
            <w:shd w:fill="FFFFFF" w:val="clear"/>
          </w:tcPr>
          <w:p>
            <w:pPr>
              <w:pStyle w:val="Compact"/>
              <w:spacing w:before="36" w:after="36"/>
              <w:rPr/>
            </w:pPr>
            <w:r>
              <w:rPr/>
              <w:t>-6.8 (-11.3, -2.0)*</w:t>
            </w:r>
          </w:p>
        </w:tc>
        <w:tc>
          <w:tcPr>
            <w:tcW w:w="2010" w:type="dxa"/>
            <w:tcBorders>
              <w:top w:val="nil"/>
              <w:left w:val="nil"/>
              <w:bottom w:val="nil"/>
              <w:insideH w:val="nil"/>
              <w:right w:val="nil"/>
              <w:insideV w:val="nil"/>
            </w:tcBorders>
            <w:shd w:fill="FFFFFF" w:val="clear"/>
          </w:tcPr>
          <w:p>
            <w:pPr>
              <w:pStyle w:val="Compact"/>
              <w:spacing w:before="36" w:after="36"/>
              <w:rPr/>
            </w:pPr>
            <w:r>
              <w:rPr/>
              <w:t>-5.1 (-9.5, -0.5)</w:t>
            </w:r>
          </w:p>
        </w:tc>
        <w:tc>
          <w:tcPr>
            <w:tcW w:w="1930" w:type="dxa"/>
            <w:tcBorders>
              <w:top w:val="nil"/>
              <w:left w:val="nil"/>
              <w:bottom w:val="nil"/>
              <w:insideH w:val="nil"/>
              <w:right w:val="nil"/>
              <w:insideV w:val="nil"/>
            </w:tcBorders>
            <w:shd w:fill="FFFFFF" w:val="clear"/>
          </w:tcPr>
          <w:p>
            <w:pPr>
              <w:pStyle w:val="Compact"/>
              <w:spacing w:before="36" w:after="36"/>
              <w:rPr/>
            </w:pPr>
            <w:r>
              <w:rPr/>
              <w:t>-1.8 (-4.8, 1.4)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24:1n-9</w:t>
            </w:r>
          </w:p>
        </w:tc>
        <w:tc>
          <w:tcPr>
            <w:tcW w:w="2098" w:type="dxa"/>
            <w:tcBorders>
              <w:top w:val="nil"/>
              <w:left w:val="nil"/>
              <w:bottom w:val="nil"/>
              <w:insideH w:val="nil"/>
              <w:right w:val="nil"/>
              <w:insideV w:val="nil"/>
            </w:tcBorders>
            <w:shd w:fill="FFFFFF" w:val="clear"/>
          </w:tcPr>
          <w:p>
            <w:pPr>
              <w:pStyle w:val="Compact"/>
              <w:spacing w:before="36" w:after="36"/>
              <w:rPr/>
            </w:pPr>
            <w:r>
              <w:rPr/>
              <w:t>2.2 (-3.2, 7.9)</w:t>
            </w:r>
          </w:p>
        </w:tc>
        <w:tc>
          <w:tcPr>
            <w:tcW w:w="2012" w:type="dxa"/>
            <w:tcBorders>
              <w:top w:val="nil"/>
              <w:left w:val="nil"/>
              <w:bottom w:val="nil"/>
              <w:insideH w:val="nil"/>
              <w:right w:val="nil"/>
              <w:insideV w:val="nil"/>
            </w:tcBorders>
            <w:shd w:fill="FFFFFF" w:val="clear"/>
          </w:tcPr>
          <w:p>
            <w:pPr>
              <w:pStyle w:val="Compact"/>
              <w:spacing w:before="36" w:after="36"/>
              <w:rPr/>
            </w:pPr>
            <w:r>
              <w:rPr/>
              <w:t>1.9 (-2.6, 6.7)</w:t>
            </w:r>
          </w:p>
        </w:tc>
        <w:tc>
          <w:tcPr>
            <w:tcW w:w="2010" w:type="dxa"/>
            <w:tcBorders>
              <w:top w:val="nil"/>
              <w:left w:val="nil"/>
              <w:bottom w:val="nil"/>
              <w:insideH w:val="nil"/>
              <w:right w:val="nil"/>
              <w:insideV w:val="nil"/>
            </w:tcBorders>
            <w:shd w:fill="FFFFFF" w:val="clear"/>
          </w:tcPr>
          <w:p>
            <w:pPr>
              <w:pStyle w:val="Compact"/>
              <w:spacing w:before="36" w:after="36"/>
              <w:rPr/>
            </w:pPr>
            <w:r>
              <w:rPr/>
              <w:t>1.1 (-3.6, 6.0)</w:t>
            </w:r>
          </w:p>
        </w:tc>
        <w:tc>
          <w:tcPr>
            <w:tcW w:w="1930" w:type="dxa"/>
            <w:tcBorders>
              <w:top w:val="nil"/>
              <w:left w:val="nil"/>
              <w:bottom w:val="nil"/>
              <w:insideH w:val="nil"/>
              <w:right w:val="nil"/>
              <w:insideV w:val="nil"/>
            </w:tcBorders>
            <w:shd w:fill="FFFFFF" w:val="clear"/>
          </w:tcPr>
          <w:p>
            <w:pPr>
              <w:pStyle w:val="Compact"/>
              <w:spacing w:before="36" w:after="36"/>
              <w:rPr/>
            </w:pPr>
            <w:r>
              <w:rPr/>
              <w:t>0.2 (-2.4, 3.0)</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14:1n-7</w:t>
            </w:r>
          </w:p>
        </w:tc>
        <w:tc>
          <w:tcPr>
            <w:tcW w:w="2098" w:type="dxa"/>
            <w:tcBorders>
              <w:top w:val="nil"/>
              <w:left w:val="nil"/>
              <w:bottom w:val="nil"/>
              <w:insideH w:val="nil"/>
              <w:right w:val="nil"/>
              <w:insideV w:val="nil"/>
            </w:tcBorders>
            <w:shd w:fill="FFFFFF" w:val="clear"/>
          </w:tcPr>
          <w:p>
            <w:pPr>
              <w:pStyle w:val="Compact"/>
              <w:spacing w:before="36" w:after="36"/>
              <w:rPr/>
            </w:pPr>
            <w:r>
              <w:rPr/>
              <w:t>2.2 (-5.7, 10.7)</w:t>
            </w:r>
          </w:p>
        </w:tc>
        <w:tc>
          <w:tcPr>
            <w:tcW w:w="2012" w:type="dxa"/>
            <w:tcBorders>
              <w:top w:val="nil"/>
              <w:left w:val="nil"/>
              <w:bottom w:val="nil"/>
              <w:insideH w:val="nil"/>
              <w:right w:val="nil"/>
              <w:insideV w:val="nil"/>
            </w:tcBorders>
            <w:shd w:fill="FFFFFF" w:val="clear"/>
          </w:tcPr>
          <w:p>
            <w:pPr>
              <w:pStyle w:val="Compact"/>
              <w:spacing w:before="36" w:after="36"/>
              <w:rPr/>
            </w:pPr>
            <w:r>
              <w:rPr/>
              <w:t>4.9 (-1.5, 11.8)</w:t>
            </w:r>
          </w:p>
        </w:tc>
        <w:tc>
          <w:tcPr>
            <w:tcW w:w="2010" w:type="dxa"/>
            <w:tcBorders>
              <w:top w:val="nil"/>
              <w:left w:val="nil"/>
              <w:bottom w:val="nil"/>
              <w:insideH w:val="nil"/>
              <w:right w:val="nil"/>
              <w:insideV w:val="nil"/>
            </w:tcBorders>
            <w:shd w:fill="FFFFFF" w:val="clear"/>
          </w:tcPr>
          <w:p>
            <w:pPr>
              <w:pStyle w:val="Compact"/>
              <w:spacing w:before="36" w:after="36"/>
              <w:rPr/>
            </w:pPr>
            <w:r>
              <w:rPr/>
              <w:t>4.3 (-1.5, 10.5)</w:t>
            </w:r>
          </w:p>
        </w:tc>
        <w:tc>
          <w:tcPr>
            <w:tcW w:w="1930" w:type="dxa"/>
            <w:tcBorders>
              <w:top w:val="nil"/>
              <w:left w:val="nil"/>
              <w:bottom w:val="nil"/>
              <w:insideH w:val="nil"/>
              <w:right w:val="nil"/>
              <w:insideV w:val="nil"/>
            </w:tcBorders>
            <w:shd w:fill="FFFFFF" w:val="clear"/>
          </w:tcPr>
          <w:p>
            <w:pPr>
              <w:pStyle w:val="Compact"/>
              <w:spacing w:before="36" w:after="36"/>
              <w:rPr/>
            </w:pPr>
            <w:r>
              <w:rPr/>
              <w:t>1.5 (-2.0, 5.0)</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16:1n-7</w:t>
            </w:r>
          </w:p>
        </w:tc>
        <w:tc>
          <w:tcPr>
            <w:tcW w:w="2098" w:type="dxa"/>
            <w:tcBorders>
              <w:top w:val="nil"/>
              <w:left w:val="nil"/>
              <w:bottom w:val="nil"/>
              <w:insideH w:val="nil"/>
              <w:right w:val="nil"/>
              <w:insideV w:val="nil"/>
            </w:tcBorders>
            <w:shd w:fill="FFFFFF" w:val="clear"/>
          </w:tcPr>
          <w:p>
            <w:pPr>
              <w:pStyle w:val="Compact"/>
              <w:spacing w:before="36" w:after="36"/>
              <w:rPr/>
            </w:pPr>
            <w:r>
              <w:rPr/>
              <w:t>-5.4 (-11.8, 1.5)</w:t>
            </w:r>
          </w:p>
        </w:tc>
        <w:tc>
          <w:tcPr>
            <w:tcW w:w="2012" w:type="dxa"/>
            <w:tcBorders>
              <w:top w:val="nil"/>
              <w:left w:val="nil"/>
              <w:bottom w:val="nil"/>
              <w:insideH w:val="nil"/>
              <w:right w:val="nil"/>
              <w:insideV w:val="nil"/>
            </w:tcBorders>
            <w:shd w:fill="FFFFFF" w:val="clear"/>
          </w:tcPr>
          <w:p>
            <w:pPr>
              <w:pStyle w:val="Compact"/>
              <w:spacing w:before="36" w:after="36"/>
              <w:rPr/>
            </w:pPr>
            <w:r>
              <w:rPr/>
              <w:t>-1.1 (-6.9, 5.0)</w:t>
            </w:r>
          </w:p>
        </w:tc>
        <w:tc>
          <w:tcPr>
            <w:tcW w:w="2010" w:type="dxa"/>
            <w:tcBorders>
              <w:top w:val="nil"/>
              <w:left w:val="nil"/>
              <w:bottom w:val="nil"/>
              <w:insideH w:val="nil"/>
              <w:right w:val="nil"/>
              <w:insideV w:val="nil"/>
            </w:tcBorders>
            <w:shd w:fill="FFFFFF" w:val="clear"/>
          </w:tcPr>
          <w:p>
            <w:pPr>
              <w:pStyle w:val="Compact"/>
              <w:spacing w:before="36" w:after="36"/>
              <w:rPr/>
            </w:pPr>
            <w:r>
              <w:rPr/>
              <w:t>-1.7 (-7.0, 3.9)</w:t>
            </w:r>
          </w:p>
        </w:tc>
        <w:tc>
          <w:tcPr>
            <w:tcW w:w="1930" w:type="dxa"/>
            <w:tcBorders>
              <w:top w:val="nil"/>
              <w:left w:val="nil"/>
              <w:bottom w:val="nil"/>
              <w:insideH w:val="nil"/>
              <w:right w:val="nil"/>
              <w:insideV w:val="nil"/>
            </w:tcBorders>
            <w:shd w:fill="FFFFFF" w:val="clear"/>
          </w:tcPr>
          <w:p>
            <w:pPr>
              <w:pStyle w:val="Compact"/>
              <w:spacing w:before="36" w:after="36"/>
              <w:rPr/>
            </w:pPr>
            <w:r>
              <w:rPr/>
              <w:t>-3.0 (-6.3, 0.4)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18:1n-7</w:t>
            </w:r>
          </w:p>
        </w:tc>
        <w:tc>
          <w:tcPr>
            <w:tcW w:w="2098" w:type="dxa"/>
            <w:tcBorders>
              <w:top w:val="nil"/>
              <w:left w:val="nil"/>
              <w:bottom w:val="nil"/>
              <w:insideH w:val="nil"/>
              <w:right w:val="nil"/>
              <w:insideV w:val="nil"/>
            </w:tcBorders>
            <w:shd w:fill="FFFFFF" w:val="clear"/>
          </w:tcPr>
          <w:p>
            <w:pPr>
              <w:pStyle w:val="Compact"/>
              <w:spacing w:before="36" w:after="36"/>
              <w:rPr/>
            </w:pPr>
            <w:r>
              <w:rPr/>
              <w:t>-11.3 (-16.8, -5.5)*</w:t>
            </w:r>
          </w:p>
        </w:tc>
        <w:tc>
          <w:tcPr>
            <w:tcW w:w="2012" w:type="dxa"/>
            <w:tcBorders>
              <w:top w:val="nil"/>
              <w:left w:val="nil"/>
              <w:bottom w:val="nil"/>
              <w:insideH w:val="nil"/>
              <w:right w:val="nil"/>
              <w:insideV w:val="nil"/>
            </w:tcBorders>
            <w:shd w:fill="FFFFFF" w:val="clear"/>
          </w:tcPr>
          <w:p>
            <w:pPr>
              <w:pStyle w:val="Compact"/>
              <w:spacing w:before="36" w:after="36"/>
              <w:rPr/>
            </w:pPr>
            <w:r>
              <w:rPr/>
              <w:t>-7.8 (-12.9, -2.4)*</w:t>
            </w:r>
          </w:p>
        </w:tc>
        <w:tc>
          <w:tcPr>
            <w:tcW w:w="2010" w:type="dxa"/>
            <w:tcBorders>
              <w:top w:val="nil"/>
              <w:left w:val="nil"/>
              <w:bottom w:val="nil"/>
              <w:insideH w:val="nil"/>
              <w:right w:val="nil"/>
              <w:insideV w:val="nil"/>
            </w:tcBorders>
            <w:shd w:fill="FFFFFF" w:val="clear"/>
          </w:tcPr>
          <w:p>
            <w:pPr>
              <w:pStyle w:val="Compact"/>
              <w:spacing w:before="36" w:after="36"/>
              <w:rPr/>
            </w:pPr>
            <w:r>
              <w:rPr/>
              <w:t>-8.5 (-13.5, -3.3)*</w:t>
            </w:r>
          </w:p>
        </w:tc>
        <w:tc>
          <w:tcPr>
            <w:tcW w:w="1930" w:type="dxa"/>
            <w:tcBorders>
              <w:top w:val="nil"/>
              <w:left w:val="nil"/>
              <w:bottom w:val="nil"/>
              <w:insideH w:val="nil"/>
              <w:right w:val="nil"/>
              <w:insideV w:val="nil"/>
            </w:tcBorders>
            <w:shd w:fill="FFFFFF" w:val="clear"/>
          </w:tcPr>
          <w:p>
            <w:pPr>
              <w:pStyle w:val="Compact"/>
              <w:spacing w:before="36" w:after="36"/>
              <w:rPr/>
            </w:pPr>
            <w:r>
              <w:rPr/>
              <w:t>-6.5 (-9.5, -3.3)*</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18:2n-6</w:t>
            </w:r>
          </w:p>
        </w:tc>
        <w:tc>
          <w:tcPr>
            <w:tcW w:w="2098" w:type="dxa"/>
            <w:tcBorders>
              <w:top w:val="nil"/>
              <w:left w:val="nil"/>
              <w:bottom w:val="nil"/>
              <w:insideH w:val="nil"/>
              <w:right w:val="nil"/>
              <w:insideV w:val="nil"/>
            </w:tcBorders>
            <w:shd w:fill="FFFFFF" w:val="clear"/>
          </w:tcPr>
          <w:p>
            <w:pPr>
              <w:pStyle w:val="Compact"/>
              <w:spacing w:before="36" w:after="36"/>
              <w:rPr/>
            </w:pPr>
            <w:r>
              <w:rPr/>
              <w:t>-6.3 (-11.9, -0.3)</w:t>
            </w:r>
          </w:p>
        </w:tc>
        <w:tc>
          <w:tcPr>
            <w:tcW w:w="2012" w:type="dxa"/>
            <w:tcBorders>
              <w:top w:val="nil"/>
              <w:left w:val="nil"/>
              <w:bottom w:val="nil"/>
              <w:insideH w:val="nil"/>
              <w:right w:val="nil"/>
              <w:insideV w:val="nil"/>
            </w:tcBorders>
            <w:shd w:fill="FFFFFF" w:val="clear"/>
          </w:tcPr>
          <w:p>
            <w:pPr>
              <w:pStyle w:val="Compact"/>
              <w:spacing w:before="36" w:after="36"/>
              <w:rPr/>
            </w:pPr>
            <w:r>
              <w:rPr/>
              <w:t>-1.5 (-7.4, 4.9)</w:t>
            </w:r>
          </w:p>
        </w:tc>
        <w:tc>
          <w:tcPr>
            <w:tcW w:w="2010" w:type="dxa"/>
            <w:tcBorders>
              <w:top w:val="nil"/>
              <w:left w:val="nil"/>
              <w:bottom w:val="nil"/>
              <w:insideH w:val="nil"/>
              <w:right w:val="nil"/>
              <w:insideV w:val="nil"/>
            </w:tcBorders>
            <w:shd w:fill="FFFFFF" w:val="clear"/>
          </w:tcPr>
          <w:p>
            <w:pPr>
              <w:pStyle w:val="Compact"/>
              <w:spacing w:before="36" w:after="36"/>
              <w:rPr/>
            </w:pPr>
            <w:r>
              <w:rPr/>
              <w:t>-3.8 (-9.3, 2.0)</w:t>
            </w:r>
          </w:p>
        </w:tc>
        <w:tc>
          <w:tcPr>
            <w:tcW w:w="1930" w:type="dxa"/>
            <w:tcBorders>
              <w:top w:val="nil"/>
              <w:left w:val="nil"/>
              <w:bottom w:val="nil"/>
              <w:insideH w:val="nil"/>
              <w:right w:val="nil"/>
              <w:insideV w:val="nil"/>
            </w:tcBorders>
            <w:shd w:fill="FFFFFF" w:val="clear"/>
          </w:tcPr>
          <w:p>
            <w:pPr>
              <w:pStyle w:val="Compact"/>
              <w:spacing w:before="36" w:after="36"/>
              <w:rPr/>
            </w:pPr>
            <w:r>
              <w:rPr/>
              <w:t>-3.7 (-6.9, -0.5)</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18:3n-6</w:t>
            </w:r>
          </w:p>
        </w:tc>
        <w:tc>
          <w:tcPr>
            <w:tcW w:w="2098" w:type="dxa"/>
            <w:tcBorders>
              <w:top w:val="nil"/>
              <w:left w:val="nil"/>
              <w:bottom w:val="nil"/>
              <w:insideH w:val="nil"/>
              <w:right w:val="nil"/>
              <w:insideV w:val="nil"/>
            </w:tcBorders>
            <w:shd w:fill="FFFFFF" w:val="clear"/>
          </w:tcPr>
          <w:p>
            <w:pPr>
              <w:pStyle w:val="Compact"/>
              <w:spacing w:before="36" w:after="36"/>
              <w:rPr/>
            </w:pPr>
            <w:r>
              <w:rPr/>
              <w:t>-0.1 (-6.4, 6.7)</w:t>
            </w:r>
          </w:p>
        </w:tc>
        <w:tc>
          <w:tcPr>
            <w:tcW w:w="2012" w:type="dxa"/>
            <w:tcBorders>
              <w:top w:val="nil"/>
              <w:left w:val="nil"/>
              <w:bottom w:val="nil"/>
              <w:insideH w:val="nil"/>
              <w:right w:val="nil"/>
              <w:insideV w:val="nil"/>
            </w:tcBorders>
            <w:shd w:fill="FFFFFF" w:val="clear"/>
          </w:tcPr>
          <w:p>
            <w:pPr>
              <w:pStyle w:val="Compact"/>
              <w:spacing w:before="36" w:after="36"/>
              <w:rPr/>
            </w:pPr>
            <w:r>
              <w:rPr/>
              <w:t>-0.1 (-5.9, 6.1)</w:t>
            </w:r>
          </w:p>
        </w:tc>
        <w:tc>
          <w:tcPr>
            <w:tcW w:w="2010" w:type="dxa"/>
            <w:tcBorders>
              <w:top w:val="nil"/>
              <w:left w:val="nil"/>
              <w:bottom w:val="nil"/>
              <w:insideH w:val="nil"/>
              <w:right w:val="nil"/>
              <w:insideV w:val="nil"/>
            </w:tcBorders>
            <w:shd w:fill="FFFFFF" w:val="clear"/>
          </w:tcPr>
          <w:p>
            <w:pPr>
              <w:pStyle w:val="Compact"/>
              <w:spacing w:before="36" w:after="36"/>
              <w:rPr/>
            </w:pPr>
            <w:r>
              <w:rPr/>
              <w:t>-0.3 (-5.8, 5.6)</w:t>
            </w:r>
          </w:p>
        </w:tc>
        <w:tc>
          <w:tcPr>
            <w:tcW w:w="1930" w:type="dxa"/>
            <w:tcBorders>
              <w:top w:val="nil"/>
              <w:left w:val="nil"/>
              <w:bottom w:val="nil"/>
              <w:insideH w:val="nil"/>
              <w:right w:val="nil"/>
              <w:insideV w:val="nil"/>
            </w:tcBorders>
            <w:shd w:fill="FFFFFF" w:val="clear"/>
          </w:tcPr>
          <w:p>
            <w:pPr>
              <w:pStyle w:val="Compact"/>
              <w:spacing w:before="36" w:after="36"/>
              <w:rPr/>
            </w:pPr>
            <w:r>
              <w:rPr/>
              <w:t>-1.0 (-4.3, 2.5)</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20:2n-6</w:t>
            </w:r>
          </w:p>
        </w:tc>
        <w:tc>
          <w:tcPr>
            <w:tcW w:w="2098" w:type="dxa"/>
            <w:tcBorders>
              <w:top w:val="nil"/>
              <w:left w:val="nil"/>
              <w:bottom w:val="nil"/>
              <w:insideH w:val="nil"/>
              <w:right w:val="nil"/>
              <w:insideV w:val="nil"/>
            </w:tcBorders>
            <w:shd w:fill="FFFFFF" w:val="clear"/>
          </w:tcPr>
          <w:p>
            <w:pPr>
              <w:pStyle w:val="Compact"/>
              <w:spacing w:before="36" w:after="36"/>
              <w:rPr/>
            </w:pPr>
            <w:r>
              <w:rPr/>
              <w:t>-7.3 (-13.1, -1.1)</w:t>
            </w:r>
          </w:p>
        </w:tc>
        <w:tc>
          <w:tcPr>
            <w:tcW w:w="2012" w:type="dxa"/>
            <w:tcBorders>
              <w:top w:val="nil"/>
              <w:left w:val="nil"/>
              <w:bottom w:val="nil"/>
              <w:insideH w:val="nil"/>
              <w:right w:val="nil"/>
              <w:insideV w:val="nil"/>
            </w:tcBorders>
            <w:shd w:fill="FFFFFF" w:val="clear"/>
          </w:tcPr>
          <w:p>
            <w:pPr>
              <w:pStyle w:val="Compact"/>
              <w:spacing w:before="36" w:after="36"/>
              <w:rPr/>
            </w:pPr>
            <w:r>
              <w:rPr/>
              <w:t>-2.7 (-7.8, 2.8)</w:t>
            </w:r>
          </w:p>
        </w:tc>
        <w:tc>
          <w:tcPr>
            <w:tcW w:w="2010" w:type="dxa"/>
            <w:tcBorders>
              <w:top w:val="nil"/>
              <w:left w:val="nil"/>
              <w:bottom w:val="nil"/>
              <w:insideH w:val="nil"/>
              <w:right w:val="nil"/>
              <w:insideV w:val="nil"/>
            </w:tcBorders>
            <w:shd w:fill="FFFFFF" w:val="clear"/>
          </w:tcPr>
          <w:p>
            <w:pPr>
              <w:pStyle w:val="Compact"/>
              <w:spacing w:before="36" w:after="36"/>
              <w:rPr/>
            </w:pPr>
            <w:r>
              <w:rPr/>
              <w:t>-4.4 (-9.4, 0.9)</w:t>
            </w:r>
          </w:p>
        </w:tc>
        <w:tc>
          <w:tcPr>
            <w:tcW w:w="1930" w:type="dxa"/>
            <w:tcBorders>
              <w:top w:val="nil"/>
              <w:left w:val="nil"/>
              <w:bottom w:val="nil"/>
              <w:insideH w:val="nil"/>
              <w:right w:val="nil"/>
              <w:insideV w:val="nil"/>
            </w:tcBorders>
            <w:shd w:fill="FFFFFF" w:val="clear"/>
          </w:tcPr>
          <w:p>
            <w:pPr>
              <w:pStyle w:val="Compact"/>
              <w:spacing w:before="36" w:after="36"/>
              <w:rPr/>
            </w:pPr>
            <w:r>
              <w:rPr/>
              <w:t>-4.2 (-7.4, -1.0)</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20:3n-6</w:t>
            </w:r>
          </w:p>
        </w:tc>
        <w:tc>
          <w:tcPr>
            <w:tcW w:w="2098" w:type="dxa"/>
            <w:tcBorders>
              <w:top w:val="nil"/>
              <w:left w:val="nil"/>
              <w:bottom w:val="nil"/>
              <w:insideH w:val="nil"/>
              <w:right w:val="nil"/>
              <w:insideV w:val="nil"/>
            </w:tcBorders>
            <w:shd w:fill="FFFFFF" w:val="clear"/>
          </w:tcPr>
          <w:p>
            <w:pPr>
              <w:pStyle w:val="Compact"/>
              <w:spacing w:before="36" w:after="36"/>
              <w:rPr/>
            </w:pPr>
            <w:r>
              <w:rPr/>
              <w:t>-1.4 (-6.4, 3.9)</w:t>
            </w:r>
          </w:p>
        </w:tc>
        <w:tc>
          <w:tcPr>
            <w:tcW w:w="2012" w:type="dxa"/>
            <w:tcBorders>
              <w:top w:val="nil"/>
              <w:left w:val="nil"/>
              <w:bottom w:val="nil"/>
              <w:insideH w:val="nil"/>
              <w:right w:val="nil"/>
              <w:insideV w:val="nil"/>
            </w:tcBorders>
            <w:shd w:fill="FFFFFF" w:val="clear"/>
          </w:tcPr>
          <w:p>
            <w:pPr>
              <w:pStyle w:val="Compact"/>
              <w:spacing w:before="36" w:after="36"/>
              <w:rPr/>
            </w:pPr>
            <w:r>
              <w:rPr/>
              <w:t>-1.7 (-6.0, 2.9)</w:t>
            </w:r>
          </w:p>
        </w:tc>
        <w:tc>
          <w:tcPr>
            <w:tcW w:w="2010" w:type="dxa"/>
            <w:tcBorders>
              <w:top w:val="nil"/>
              <w:left w:val="nil"/>
              <w:bottom w:val="nil"/>
              <w:insideH w:val="nil"/>
              <w:right w:val="nil"/>
              <w:insideV w:val="nil"/>
            </w:tcBorders>
            <w:shd w:fill="FFFFFF" w:val="clear"/>
          </w:tcPr>
          <w:p>
            <w:pPr>
              <w:pStyle w:val="Compact"/>
              <w:spacing w:before="36" w:after="36"/>
              <w:rPr/>
            </w:pPr>
            <w:r>
              <w:rPr/>
              <w:t>-2.6 (-7.1, 2.1)</w:t>
            </w:r>
          </w:p>
        </w:tc>
        <w:tc>
          <w:tcPr>
            <w:tcW w:w="1930" w:type="dxa"/>
            <w:tcBorders>
              <w:top w:val="nil"/>
              <w:left w:val="nil"/>
              <w:bottom w:val="nil"/>
              <w:insideH w:val="nil"/>
              <w:right w:val="nil"/>
              <w:insideV w:val="nil"/>
            </w:tcBorders>
            <w:shd w:fill="FFFFFF" w:val="clear"/>
          </w:tcPr>
          <w:p>
            <w:pPr>
              <w:pStyle w:val="Compact"/>
              <w:spacing w:before="36" w:after="36"/>
              <w:rPr/>
            </w:pPr>
            <w:r>
              <w:rPr/>
              <w:t>-1.5 (-4.1, 1.1)</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20:4n-6</w:t>
            </w:r>
          </w:p>
        </w:tc>
        <w:tc>
          <w:tcPr>
            <w:tcW w:w="2098" w:type="dxa"/>
            <w:tcBorders>
              <w:top w:val="nil"/>
              <w:left w:val="nil"/>
              <w:bottom w:val="nil"/>
              <w:insideH w:val="nil"/>
              <w:right w:val="nil"/>
              <w:insideV w:val="nil"/>
            </w:tcBorders>
            <w:shd w:fill="FFFFFF" w:val="clear"/>
          </w:tcPr>
          <w:p>
            <w:pPr>
              <w:pStyle w:val="Compact"/>
              <w:spacing w:before="36" w:after="36"/>
              <w:rPr/>
            </w:pPr>
            <w:r>
              <w:rPr/>
              <w:t>-6.0 (-12.9, 1.5)</w:t>
            </w:r>
          </w:p>
        </w:tc>
        <w:tc>
          <w:tcPr>
            <w:tcW w:w="2012" w:type="dxa"/>
            <w:tcBorders>
              <w:top w:val="nil"/>
              <w:left w:val="nil"/>
              <w:bottom w:val="nil"/>
              <w:insideH w:val="nil"/>
              <w:right w:val="nil"/>
              <w:insideV w:val="nil"/>
            </w:tcBorders>
            <w:shd w:fill="FFFFFF" w:val="clear"/>
          </w:tcPr>
          <w:p>
            <w:pPr>
              <w:pStyle w:val="Compact"/>
              <w:spacing w:before="36" w:after="36"/>
              <w:rPr/>
            </w:pPr>
            <w:r>
              <w:rPr/>
              <w:t>-4.8 (-9.5, 0.1)</w:t>
            </w:r>
          </w:p>
        </w:tc>
        <w:tc>
          <w:tcPr>
            <w:tcW w:w="2010" w:type="dxa"/>
            <w:tcBorders>
              <w:top w:val="nil"/>
              <w:left w:val="nil"/>
              <w:bottom w:val="nil"/>
              <w:insideH w:val="nil"/>
              <w:right w:val="nil"/>
              <w:insideV w:val="nil"/>
            </w:tcBorders>
            <w:shd w:fill="FFFFFF" w:val="clear"/>
          </w:tcPr>
          <w:p>
            <w:pPr>
              <w:pStyle w:val="Compact"/>
              <w:spacing w:before="36" w:after="36"/>
              <w:rPr/>
            </w:pPr>
            <w:r>
              <w:rPr/>
              <w:t>-6.1 (-10.6, -1.3)</w:t>
            </w:r>
          </w:p>
        </w:tc>
        <w:tc>
          <w:tcPr>
            <w:tcW w:w="1930" w:type="dxa"/>
            <w:tcBorders>
              <w:top w:val="nil"/>
              <w:left w:val="nil"/>
              <w:bottom w:val="nil"/>
              <w:insideH w:val="nil"/>
              <w:right w:val="nil"/>
              <w:insideV w:val="nil"/>
            </w:tcBorders>
            <w:shd w:fill="FFFFFF" w:val="clear"/>
          </w:tcPr>
          <w:p>
            <w:pPr>
              <w:pStyle w:val="Compact"/>
              <w:spacing w:before="36" w:after="36"/>
              <w:rPr/>
            </w:pPr>
            <w:r>
              <w:rPr/>
              <w:t>-3.6 (-7.4, 0.5)</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22:4n-6</w:t>
            </w:r>
          </w:p>
        </w:tc>
        <w:tc>
          <w:tcPr>
            <w:tcW w:w="2098" w:type="dxa"/>
            <w:tcBorders>
              <w:top w:val="nil"/>
              <w:left w:val="nil"/>
              <w:bottom w:val="nil"/>
              <w:insideH w:val="nil"/>
              <w:right w:val="nil"/>
              <w:insideV w:val="nil"/>
            </w:tcBorders>
            <w:shd w:fill="FFFFFF" w:val="clear"/>
          </w:tcPr>
          <w:p>
            <w:pPr>
              <w:pStyle w:val="Compact"/>
              <w:spacing w:before="36" w:after="36"/>
              <w:rPr/>
            </w:pPr>
            <w:r>
              <w:rPr/>
              <w:t>2.7 (-3.7, 9.6)</w:t>
            </w:r>
          </w:p>
        </w:tc>
        <w:tc>
          <w:tcPr>
            <w:tcW w:w="2012" w:type="dxa"/>
            <w:tcBorders>
              <w:top w:val="nil"/>
              <w:left w:val="nil"/>
              <w:bottom w:val="nil"/>
              <w:insideH w:val="nil"/>
              <w:right w:val="nil"/>
              <w:insideV w:val="nil"/>
            </w:tcBorders>
            <w:shd w:fill="FFFFFF" w:val="clear"/>
          </w:tcPr>
          <w:p>
            <w:pPr>
              <w:pStyle w:val="Compact"/>
              <w:spacing w:before="36" w:after="36"/>
              <w:rPr/>
            </w:pPr>
            <w:r>
              <w:rPr/>
              <w:t>-7.3 (-11.9, -2.5)*</w:t>
            </w:r>
          </w:p>
        </w:tc>
        <w:tc>
          <w:tcPr>
            <w:tcW w:w="2010" w:type="dxa"/>
            <w:tcBorders>
              <w:top w:val="nil"/>
              <w:left w:val="nil"/>
              <w:bottom w:val="nil"/>
              <w:insideH w:val="nil"/>
              <w:right w:val="nil"/>
              <w:insideV w:val="nil"/>
            </w:tcBorders>
            <w:shd w:fill="FFFFFF" w:val="clear"/>
          </w:tcPr>
          <w:p>
            <w:pPr>
              <w:pStyle w:val="Compact"/>
              <w:spacing w:before="36" w:after="36"/>
              <w:rPr/>
            </w:pPr>
            <w:r>
              <w:rPr/>
              <w:t>-8.0 (-12.6, -3.3)*</w:t>
            </w:r>
          </w:p>
        </w:tc>
        <w:tc>
          <w:tcPr>
            <w:tcW w:w="1930" w:type="dxa"/>
            <w:tcBorders>
              <w:top w:val="nil"/>
              <w:left w:val="nil"/>
              <w:bottom w:val="nil"/>
              <w:insideH w:val="nil"/>
              <w:right w:val="nil"/>
              <w:insideV w:val="nil"/>
            </w:tcBorders>
            <w:shd w:fill="FFFFFF" w:val="clear"/>
          </w:tcPr>
          <w:p>
            <w:pPr>
              <w:pStyle w:val="Compact"/>
              <w:spacing w:before="36" w:after="36"/>
              <w:rPr/>
            </w:pPr>
            <w:r>
              <w:rPr/>
              <w:t>0.7 (-2.7, 4.2)</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18:3n-3</w:t>
            </w:r>
          </w:p>
        </w:tc>
        <w:tc>
          <w:tcPr>
            <w:tcW w:w="2098" w:type="dxa"/>
            <w:tcBorders>
              <w:top w:val="nil"/>
              <w:left w:val="nil"/>
              <w:bottom w:val="nil"/>
              <w:insideH w:val="nil"/>
              <w:right w:val="nil"/>
              <w:insideV w:val="nil"/>
            </w:tcBorders>
            <w:shd w:fill="FFFFFF" w:val="clear"/>
          </w:tcPr>
          <w:p>
            <w:pPr>
              <w:pStyle w:val="Compact"/>
              <w:spacing w:before="36" w:after="36"/>
              <w:rPr/>
            </w:pPr>
            <w:r>
              <w:rPr/>
              <w:t>-4.2 (-9.9, 1.8)</w:t>
            </w:r>
          </w:p>
        </w:tc>
        <w:tc>
          <w:tcPr>
            <w:tcW w:w="2012" w:type="dxa"/>
            <w:tcBorders>
              <w:top w:val="nil"/>
              <w:left w:val="nil"/>
              <w:bottom w:val="nil"/>
              <w:insideH w:val="nil"/>
              <w:right w:val="nil"/>
              <w:insideV w:val="nil"/>
            </w:tcBorders>
            <w:shd w:fill="FFFFFF" w:val="clear"/>
          </w:tcPr>
          <w:p>
            <w:pPr>
              <w:pStyle w:val="Compact"/>
              <w:spacing w:before="36" w:after="36"/>
              <w:rPr/>
            </w:pPr>
            <w:r>
              <w:rPr/>
              <w:t>0.7 (-5.4, 7.2)</w:t>
            </w:r>
          </w:p>
        </w:tc>
        <w:tc>
          <w:tcPr>
            <w:tcW w:w="2010" w:type="dxa"/>
            <w:tcBorders>
              <w:top w:val="nil"/>
              <w:left w:val="nil"/>
              <w:bottom w:val="nil"/>
              <w:insideH w:val="nil"/>
              <w:right w:val="nil"/>
              <w:insideV w:val="nil"/>
            </w:tcBorders>
            <w:shd w:fill="FFFFFF" w:val="clear"/>
          </w:tcPr>
          <w:p>
            <w:pPr>
              <w:pStyle w:val="Compact"/>
              <w:spacing w:before="36" w:after="36"/>
              <w:rPr/>
            </w:pPr>
            <w:r>
              <w:rPr/>
              <w:t>-2.1 (-7.8, 4.0)</w:t>
            </w:r>
          </w:p>
        </w:tc>
        <w:tc>
          <w:tcPr>
            <w:tcW w:w="1930" w:type="dxa"/>
            <w:tcBorders>
              <w:top w:val="nil"/>
              <w:left w:val="nil"/>
              <w:bottom w:val="nil"/>
              <w:insideH w:val="nil"/>
              <w:right w:val="nil"/>
              <w:insideV w:val="nil"/>
            </w:tcBorders>
            <w:shd w:fill="FFFFFF" w:val="clear"/>
          </w:tcPr>
          <w:p>
            <w:pPr>
              <w:pStyle w:val="Compact"/>
              <w:spacing w:before="36" w:after="36"/>
              <w:rPr/>
            </w:pPr>
            <w:r>
              <w:rPr/>
              <w:t>-2.7 (-5.9, 0.6)</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20:5n-3</w:t>
            </w:r>
          </w:p>
        </w:tc>
        <w:tc>
          <w:tcPr>
            <w:tcW w:w="2098" w:type="dxa"/>
            <w:tcBorders>
              <w:top w:val="nil"/>
              <w:left w:val="nil"/>
              <w:bottom w:val="nil"/>
              <w:insideH w:val="nil"/>
              <w:right w:val="nil"/>
              <w:insideV w:val="nil"/>
            </w:tcBorders>
            <w:shd w:fill="FFFFFF" w:val="clear"/>
          </w:tcPr>
          <w:p>
            <w:pPr>
              <w:pStyle w:val="Compact"/>
              <w:spacing w:before="36" w:after="36"/>
              <w:rPr/>
            </w:pPr>
            <w:r>
              <w:rPr/>
              <w:t>3.9 (-2.5, 10.6)</w:t>
            </w:r>
          </w:p>
        </w:tc>
        <w:tc>
          <w:tcPr>
            <w:tcW w:w="2012" w:type="dxa"/>
            <w:tcBorders>
              <w:top w:val="nil"/>
              <w:left w:val="nil"/>
              <w:bottom w:val="nil"/>
              <w:insideH w:val="nil"/>
              <w:right w:val="nil"/>
              <w:insideV w:val="nil"/>
            </w:tcBorders>
            <w:shd w:fill="FFFFFF" w:val="clear"/>
          </w:tcPr>
          <w:p>
            <w:pPr>
              <w:pStyle w:val="Compact"/>
              <w:spacing w:before="36" w:after="36"/>
              <w:rPr/>
            </w:pPr>
            <w:r>
              <w:rPr/>
              <w:t>12.0 (5.1, 19.3)*</w:t>
            </w:r>
          </w:p>
        </w:tc>
        <w:tc>
          <w:tcPr>
            <w:tcW w:w="2010" w:type="dxa"/>
            <w:tcBorders>
              <w:top w:val="nil"/>
              <w:left w:val="nil"/>
              <w:bottom w:val="nil"/>
              <w:insideH w:val="nil"/>
              <w:right w:val="nil"/>
              <w:insideV w:val="nil"/>
            </w:tcBorders>
            <w:shd w:fill="FFFFFF" w:val="clear"/>
          </w:tcPr>
          <w:p>
            <w:pPr>
              <w:pStyle w:val="Compact"/>
              <w:spacing w:before="36" w:after="36"/>
              <w:rPr/>
            </w:pPr>
            <w:r>
              <w:rPr/>
              <w:t>8.4 (1.9, 15.2)</w:t>
            </w:r>
          </w:p>
        </w:tc>
        <w:tc>
          <w:tcPr>
            <w:tcW w:w="1930" w:type="dxa"/>
            <w:tcBorders>
              <w:top w:val="nil"/>
              <w:left w:val="nil"/>
              <w:bottom w:val="nil"/>
              <w:insideH w:val="nil"/>
              <w:right w:val="nil"/>
              <w:insideV w:val="nil"/>
            </w:tcBorders>
            <w:shd w:fill="FFFFFF" w:val="clear"/>
          </w:tcPr>
          <w:p>
            <w:pPr>
              <w:pStyle w:val="Compact"/>
              <w:spacing w:before="36" w:after="36"/>
              <w:rPr/>
            </w:pPr>
            <w:r>
              <w:rPr/>
              <w:t>1.2 (-1.9, 4.4)</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22:5n-3</w:t>
            </w:r>
          </w:p>
        </w:tc>
        <w:tc>
          <w:tcPr>
            <w:tcW w:w="2098" w:type="dxa"/>
            <w:tcBorders>
              <w:top w:val="nil"/>
              <w:left w:val="nil"/>
              <w:bottom w:val="nil"/>
              <w:insideH w:val="nil"/>
              <w:right w:val="nil"/>
              <w:insideV w:val="nil"/>
            </w:tcBorders>
            <w:shd w:fill="FFFFFF" w:val="clear"/>
          </w:tcPr>
          <w:p>
            <w:pPr>
              <w:pStyle w:val="Compact"/>
              <w:spacing w:before="36" w:after="36"/>
              <w:rPr/>
            </w:pPr>
            <w:r>
              <w:rPr/>
              <w:t>-5.6 (-11.5, 0.7)</w:t>
            </w:r>
          </w:p>
        </w:tc>
        <w:tc>
          <w:tcPr>
            <w:tcW w:w="2012" w:type="dxa"/>
            <w:tcBorders>
              <w:top w:val="nil"/>
              <w:left w:val="nil"/>
              <w:bottom w:val="nil"/>
              <w:insideH w:val="nil"/>
              <w:right w:val="nil"/>
              <w:insideV w:val="nil"/>
            </w:tcBorders>
            <w:shd w:fill="FFFFFF" w:val="clear"/>
          </w:tcPr>
          <w:p>
            <w:pPr>
              <w:pStyle w:val="Compact"/>
              <w:spacing w:before="36" w:after="36"/>
              <w:rPr/>
            </w:pPr>
            <w:r>
              <w:rPr/>
              <w:t>-3.8 (-8.7, 1.4)</w:t>
            </w:r>
          </w:p>
        </w:tc>
        <w:tc>
          <w:tcPr>
            <w:tcW w:w="2010" w:type="dxa"/>
            <w:tcBorders>
              <w:top w:val="nil"/>
              <w:left w:val="nil"/>
              <w:bottom w:val="nil"/>
              <w:insideH w:val="nil"/>
              <w:right w:val="nil"/>
              <w:insideV w:val="nil"/>
            </w:tcBorders>
            <w:shd w:fill="FFFFFF" w:val="clear"/>
          </w:tcPr>
          <w:p>
            <w:pPr>
              <w:pStyle w:val="Compact"/>
              <w:spacing w:before="36" w:after="36"/>
              <w:rPr/>
            </w:pPr>
            <w:r>
              <w:rPr/>
              <w:t>-4.4 (-9.3, 0.8)</w:t>
            </w:r>
          </w:p>
        </w:tc>
        <w:tc>
          <w:tcPr>
            <w:tcW w:w="1930" w:type="dxa"/>
            <w:tcBorders>
              <w:top w:val="nil"/>
              <w:left w:val="nil"/>
              <w:bottom w:val="nil"/>
              <w:insideH w:val="nil"/>
              <w:right w:val="nil"/>
              <w:insideV w:val="nil"/>
            </w:tcBorders>
            <w:shd w:fill="FFFFFF" w:val="clear"/>
          </w:tcPr>
          <w:p>
            <w:pPr>
              <w:pStyle w:val="Compact"/>
              <w:spacing w:before="36" w:after="36"/>
              <w:rPr/>
            </w:pPr>
            <w:r>
              <w:rPr/>
              <w:t>-3.6 (-7.0, -0.1)</w:t>
            </w:r>
          </w:p>
        </w:tc>
      </w:tr>
      <w:tr>
        <w:trPr>
          <w:cantSplit w:val="false"/>
        </w:trPr>
        <w:tc>
          <w:tcPr>
            <w:tcW w:w="1310" w:type="dxa"/>
            <w:tcBorders>
              <w:top w:val="nil"/>
              <w:left w:val="nil"/>
              <w:bottom w:val="nil"/>
              <w:insideH w:val="nil"/>
              <w:right w:val="nil"/>
              <w:insideV w:val="nil"/>
            </w:tcBorders>
            <w:shd w:fill="FFFFFF" w:val="clear"/>
          </w:tcPr>
          <w:p>
            <w:pPr>
              <w:pStyle w:val="Compact"/>
              <w:spacing w:before="36" w:after="36"/>
              <w:rPr/>
            </w:pPr>
            <w:r>
              <w:rPr/>
              <w:t>22:6n-3</w:t>
            </w:r>
          </w:p>
        </w:tc>
        <w:tc>
          <w:tcPr>
            <w:tcW w:w="2098" w:type="dxa"/>
            <w:tcBorders>
              <w:top w:val="nil"/>
              <w:left w:val="nil"/>
              <w:bottom w:val="nil"/>
              <w:insideH w:val="nil"/>
              <w:right w:val="nil"/>
              <w:insideV w:val="nil"/>
            </w:tcBorders>
            <w:shd w:fill="FFFFFF" w:val="clear"/>
          </w:tcPr>
          <w:p>
            <w:pPr>
              <w:pStyle w:val="Compact"/>
              <w:spacing w:before="36" w:after="36"/>
              <w:rPr/>
            </w:pPr>
            <w:r>
              <w:rPr/>
              <w:t>-1.2 (-6.4, 4.3)</w:t>
            </w:r>
          </w:p>
        </w:tc>
        <w:tc>
          <w:tcPr>
            <w:tcW w:w="2012" w:type="dxa"/>
            <w:tcBorders>
              <w:top w:val="nil"/>
              <w:left w:val="nil"/>
              <w:bottom w:val="nil"/>
              <w:insideH w:val="nil"/>
              <w:right w:val="nil"/>
              <w:insideV w:val="nil"/>
            </w:tcBorders>
            <w:shd w:fill="FFFFFF" w:val="clear"/>
          </w:tcPr>
          <w:p>
            <w:pPr>
              <w:pStyle w:val="Compact"/>
              <w:spacing w:before="36" w:after="36"/>
              <w:rPr/>
            </w:pPr>
            <w:r>
              <w:rPr/>
              <w:t>-0.4 (-5.1, 4.6)</w:t>
            </w:r>
          </w:p>
        </w:tc>
        <w:tc>
          <w:tcPr>
            <w:tcW w:w="2010" w:type="dxa"/>
            <w:tcBorders>
              <w:top w:val="nil"/>
              <w:left w:val="nil"/>
              <w:bottom w:val="nil"/>
              <w:insideH w:val="nil"/>
              <w:right w:val="nil"/>
              <w:insideV w:val="nil"/>
            </w:tcBorders>
            <w:shd w:fill="FFFFFF" w:val="clear"/>
          </w:tcPr>
          <w:p>
            <w:pPr>
              <w:pStyle w:val="Compact"/>
              <w:spacing w:before="36" w:after="36"/>
              <w:rPr/>
            </w:pPr>
            <w:r>
              <w:rPr/>
              <w:t>-3.3 (-8.2, 1.8)</w:t>
            </w:r>
          </w:p>
        </w:tc>
        <w:tc>
          <w:tcPr>
            <w:tcW w:w="1930" w:type="dxa"/>
            <w:tcBorders>
              <w:top w:val="nil"/>
              <w:left w:val="nil"/>
              <w:bottom w:val="nil"/>
              <w:insideH w:val="nil"/>
              <w:right w:val="nil"/>
              <w:insideV w:val="nil"/>
            </w:tcBorders>
            <w:shd w:fill="FFFFFF" w:val="clear"/>
          </w:tcPr>
          <w:p>
            <w:pPr>
              <w:pStyle w:val="Compact"/>
              <w:spacing w:before="36" w:after="36"/>
              <w:rPr/>
            </w:pPr>
            <w:r>
              <w:rPr/>
              <w:t>-1.5 (-4.4, 1.4)</w:t>
            </w:r>
          </w:p>
        </w:tc>
      </w:tr>
    </w:tbl>
    <w:p>
      <w:pPr>
        <w:pStyle w:val="Normal"/>
        <w:rPr/>
      </w:pPr>
      <w:r>
        <w:rPr/>
        <w:drawing>
          <wp:inline distT="0" distB="0" distL="114935" distR="114935">
            <wp:extent cx="4610100" cy="5537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Supplemental Figure S4: Latent class mixed model analysis to identify individual classes of trajectories for log(ISSI-2) over the 6 years in the PROMISE cohort</w:t>
      </w:r>
      <w:commentRangeStart w:id="32"/>
      <w:r>
        <w:rPr/>
        <w:t>.</w:t>
      </w:r>
      <w:commentRangeEnd w:id="32"/>
      <w:r>
        <w:rPr/>
      </w:r>
      <w:r>
        <w:rPr/>
        <w:commentReference w:id="32"/>
      </w:r>
    </w:p>
    <w:p>
      <w:pPr>
        <w:pStyle w:val="Normal"/>
        <w:rPr/>
      </w:pPr>
      <w:r>
        <w:rPr/>
        <w:drawing>
          <wp:inline distT="0" distB="0" distL="114935" distR="114935">
            <wp:extent cx="4610100" cy="55372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Supplemental Figure S5: Clustering of extracted components from the partial least squares discriminant analysis on the classes extracted from the latent class mixed model (LCMM) in 463 participants from the baseline PROMISE visit (2004-2006). The percent explained variance of each component is shown in brackets on each axis. {{colour}}, {{colour}}, {{colour}} lines indicate participants classified as high, middle, and low for beta-cell function, respectively, from the LCMM analysis.</w:t>
      </w:r>
    </w:p>
    <w:p>
      <w:pPr>
        <w:pStyle w:val="Normal"/>
        <w:rPr/>
      </w:pPr>
      <w:r>
        <w:rPr/>
        <w:drawing>
          <wp:inline distT="0" distB="0" distL="114935" distR="114935">
            <wp:extent cx="4610100" cy="55372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Supplemental Figure S6: Pattern loadings from partial least squares discriminant analysis to identify potential clusters of NEFA composition within the classes extracted from the latent class mixed model in 463 participants from the baseline PROMISE visit (2004-2006). The percent explained variance of each component is shown in brackets on each axis.</w:t>
      </w:r>
    </w:p>
    <w:p>
      <w:pPr>
        <w:pStyle w:val="Normal"/>
        <w:rPr/>
      </w:pPr>
      <w:r>
        <w:rPr/>
        <w:drawing>
          <wp:inline distT="0" distB="0" distL="114935" distR="114935">
            <wp:extent cx="4610100" cy="5537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Supplemental Figure S7: Clustering of extracted components from the partial least squares discriminant analysis for dysglycemia (IFG, IGT, DM) conversion status over the 6-years in the participants from the baseline PROMISE visit (2004-2006). The percent explained variance of each component is shown in brackets on each axis. {{colour}} lines indicate dysglycemia conversion or maintanence and {{colour}} lines indicate no dysglycemia status.</w:t>
      </w:r>
    </w:p>
    <w:p>
      <w:pPr>
        <w:pStyle w:val="Normal"/>
        <w:rPr/>
      </w:pPr>
      <w:r>
        <w:rPr/>
        <w:drawing>
          <wp:inline distT="0" distB="0" distL="114935" distR="114935">
            <wp:extent cx="4610100" cy="55372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4610100" cy="5537200"/>
                    </a:xfrm>
                    <a:prstGeom prst="rect">
                      <a:avLst/>
                    </a:prstGeom>
                    <a:noFill/>
                    <a:ln w="9525">
                      <a:noFill/>
                      <a:miter lim="800000"/>
                      <a:headEnd/>
                      <a:tailEnd/>
                    </a:ln>
                  </pic:spPr>
                </pic:pic>
              </a:graphicData>
            </a:graphic>
          </wp:inline>
        </w:drawing>
      </w:r>
    </w:p>
    <w:p>
      <w:pPr>
        <w:pStyle w:val="ImageCaption"/>
        <w:rPr/>
      </w:pPr>
      <w:r>
        <w:rPr/>
        <w:t>Supplemental Figure S8: Pattern loadings from partial least squares discriminant analysis to identify potential clusters of NEFA composition for dysglycemia (IFG, IGT, DM) conversion status over the 6-years in the participants from the baseline PROMISE visit (2004-2006). The percent explained variance of each component is shown in brackets on each axis.</w:t>
      </w:r>
    </w:p>
    <w:p>
      <w:pPr>
        <w:pStyle w:val="Heading1"/>
        <w:rPr/>
      </w:pPr>
      <w:bookmarkStart w:id="18" w:name="references"/>
      <w:bookmarkEnd w:id="18"/>
      <w:r>
        <w:rPr/>
        <w:t>References</w:t>
      </w:r>
    </w:p>
    <w:p>
      <w:pPr>
        <w:pStyle w:val="Bibliography"/>
        <w:rPr/>
      </w:pPr>
      <w:r>
        <w:rPr/>
        <w:t xml:space="preserve">1. Rachek LI. Free Fatty acids and skeletal muscle insulin resistance. Prog Mol Biol Transl Sci. 2014;121:267–92. </w:t>
      </w:r>
    </w:p>
    <w:p>
      <w:pPr>
        <w:pStyle w:val="Bibliography"/>
        <w:rPr/>
      </w:pPr>
      <w:r>
        <w:rPr/>
        <w:t xml:space="preserve">2. Cnop M. Fatty acids and glucolipotoxicity in the pathogenesis of Type 2 diabetes. Biochem Soc Trans. 2008 Jun;36(Pt 3):348–52. </w:t>
      </w:r>
    </w:p>
    <w:p>
      <w:pPr>
        <w:pStyle w:val="Bibliography"/>
        <w:rPr/>
      </w:pPr>
      <w:r>
        <w:rPr/>
        <w:t xml:space="preserve">3. Daniele G, Eldor R, Merovci A, Clarke GD, Xiong J, Tripathy D, et al. Chronic reduction of plasma free fatty acid improves mitochondrial function and whole-body insulin sensitivity in obese and type 2 diabetic individuals. Diabetes. 2014;63(8):2812–20. </w:t>
      </w:r>
    </w:p>
    <w:p>
      <w:pPr>
        <w:pStyle w:val="Bibliography"/>
        <w:rPr/>
      </w:pPr>
      <w:r>
        <w:rPr/>
        <w:t xml:space="preserve">4. Salgin B, Ong KK, Thankamony A, Emmett P, Wareham NJ, Dunger DB. Higher fasting plasma free fatty acid levels are associated with lower insulin secretion in children and adults and a higher incidence of type 2 diabetes. J Clin Endocrinol Metab. 2012;97(9):3302–9. </w:t>
      </w:r>
    </w:p>
    <w:p>
      <w:pPr>
        <w:pStyle w:val="Bibliography"/>
        <w:rPr/>
      </w:pPr>
      <w:r>
        <w:rPr/>
        <w:t xml:space="preserve">5. Xiao C, Giacca A, Carpentier A, Lewis GF. Differential effects of monounsaturated, polyunsaturated and saturated fat ingestion on glucose-stimulated insulin secretion, sensitivity and clearance in overweight and obese, non-diabetic humans. Diabetologia. 2006;49(6):1371–9. </w:t>
      </w:r>
    </w:p>
    <w:p>
      <w:pPr>
        <w:pStyle w:val="Bibliography"/>
        <w:rPr/>
      </w:pPr>
      <w:r>
        <w:rPr/>
        <w:t xml:space="preserve">6. WHO, IDF. Definition and diagnosis of diabetes mellitus and intermediate hyperglycaemia: Report of a WHO/IDF consultation. 2006. </w:t>
      </w:r>
    </w:p>
    <w:p>
      <w:pPr>
        <w:pStyle w:val="Bibliography"/>
        <w:rPr/>
      </w:pPr>
      <w:r>
        <w:rPr/>
        <w:t xml:space="preserve">7. Matthan NR, Ip B, Resteghini N, Ausman LM, Lichtenstein AH. Long-term fatty acid stability in human serum cholesteryl ester, triglyceride, and phospholipid fractions. J Lipid Res. 2010 Sep;51(9):2826–32. </w:t>
      </w:r>
    </w:p>
    <w:p>
      <w:pPr>
        <w:pStyle w:val="Bibliography"/>
        <w:rPr/>
      </w:pPr>
      <w:r>
        <w:rPr/>
        <w:t xml:space="preserve">8. Folch J, Lees M, Sloane Stanley GH. A simple method for the isolation and purification of total lipides from animal tissues. J Biol Chem. 1957;226(1):497–509. </w:t>
      </w:r>
    </w:p>
    <w:p>
      <w:pPr>
        <w:pStyle w:val="Bibliography"/>
        <w:rPr/>
      </w:pPr>
      <w:r>
        <w:rPr/>
        <w:t xml:space="preserve">9. Nishi S, Kendall CWC, Gascoyne A-M, Bazinet RP, Bashyam B, Lapsley KG, et al. Effect of almond consumption on the serum fatty acid profile: A dose-response study. Br J Nutr. 2014 Oct;112(7):1137–46. </w:t>
      </w:r>
    </w:p>
    <w:p>
      <w:pPr>
        <w:pStyle w:val="Bibliography"/>
        <w:rPr/>
      </w:pPr>
      <w:r>
        <w:rPr/>
        <w:t xml:space="preserve">10. Chen CT, Liu Z, Bazinet RP. Rapid de-esterification and loss of eicosapentaenoic acid from rat brain phospholipids: An intracerebroventricular study. J Neurochem. 2011;116(3):363–73. </w:t>
      </w:r>
    </w:p>
    <w:p>
      <w:pPr>
        <w:pStyle w:val="Bibliography"/>
        <w:rPr/>
      </w:pPr>
      <w:r>
        <w:rPr/>
        <w:t xml:space="preserve">11. Matthews D, Hosker J, Rudenski A. Homeostasis model assessment: Insulin resistance and beta-cell function from fasting plasma glucose and insulin concentrations in man. Diabetologia. 1985;28(7):412–9. </w:t>
      </w:r>
    </w:p>
    <w:p>
      <w:pPr>
        <w:pStyle w:val="Bibliography"/>
        <w:rPr/>
      </w:pPr>
      <w:r>
        <w:rPr/>
        <w:t xml:space="preserve">12. Matsuda M, DeFronzo R. Insulin sensitivity indices obtained from oral glucose tolerance testing: Comparison with the euglycemic insulin clamp. Diabetes Care. 1999;22(9):1462–70. </w:t>
      </w:r>
    </w:p>
    <w:p>
      <w:pPr>
        <w:pStyle w:val="Bibliography"/>
        <w:rPr/>
      </w:pPr>
      <w:r>
        <w:rPr/>
        <w:t xml:space="preserve">13. Abdul-Ghani M, Matsuda M, Balas B, DeFronzo R. Muscle and liver insulin resistance indexes derived from the oral glucose tolerance test. Diabetes Care. 2007;30(1):89–94. </w:t>
      </w:r>
    </w:p>
    <w:p>
      <w:pPr>
        <w:pStyle w:val="Bibliography"/>
        <w:rPr/>
      </w:pPr>
      <w:r>
        <w:rPr/>
        <w:t xml:space="preserve">14. Wareham N, Phillips D, Byrne C, Hales C. The 30 minute insulin incremental response in an oral glucose tolerance test as a measure of insulin secretion. Diabet Med. 1995;12(10):931. </w:t>
      </w:r>
    </w:p>
    <w:p>
      <w:pPr>
        <w:pStyle w:val="Bibliography"/>
        <w:rPr/>
      </w:pPr>
      <w:r>
        <w:rPr/>
        <w:t xml:space="preserve">15. Retnakaran R, Qi Y, Goran M, Hamilton J. Evaluation of proposed oral disposition index measures in relation to the actual disposition index. Diabet Med. 2009;26(12):1198–203. </w:t>
      </w:r>
    </w:p>
    <w:p>
      <w:pPr>
        <w:pStyle w:val="Bibliography"/>
        <w:rPr/>
      </w:pPr>
      <w:r>
        <w:rPr/>
        <w:t xml:space="preserve">16. Kriska A, Knowler W, LaPorte R, Drash A, Wing R, Blair S, et al. Development of questionnaire to examine relationship of physical activity and diabetes in Pima Indians. Diabetes Care. 1990;13(4):401–11. </w:t>
      </w:r>
    </w:p>
    <w:p>
      <w:pPr>
        <w:pStyle w:val="Bibliography"/>
        <w:rPr/>
      </w:pPr>
      <w:r>
        <w:rPr/>
        <w:t xml:space="preserve">17. Zeger SL, Liang KY. Longitudinal data analysis for discrete and continuous outcomes. Biometrics. 1986 Mar;42(1):121–30. </w:t>
      </w:r>
    </w:p>
    <w:p>
      <w:pPr>
        <w:pStyle w:val="Bibliography"/>
        <w:rPr/>
      </w:pPr>
      <w:r>
        <w:rPr/>
        <w:t xml:space="preserve">18. Greenland S, Pearl J, Robins JM. Causal diagrams for epidemiologic research. Epidemiology. 1999;10(1):37–48. </w:t>
      </w:r>
    </w:p>
    <w:p>
      <w:pPr>
        <w:pStyle w:val="Bibliography"/>
        <w:rPr>
          <w:rStyle w:val="InternetLink"/>
        </w:rPr>
      </w:pPr>
      <w:r>
        <w:rPr/>
        <w:t xml:space="preserve">19. R Core Team. R: A Language and Environment for Statistical Computing [Internet]. Vienna, Austria: R Foundation for Statistical Computing; 2015. Available from: </w:t>
      </w:r>
      <w:hyperlink r:id="rId13">
        <w:r>
          <w:rPr>
            <w:rStyle w:val="InternetLink"/>
          </w:rPr>
          <w:t>http://www.R-project.org/</w:t>
        </w:r>
      </w:hyperlink>
    </w:p>
    <w:p>
      <w:pPr>
        <w:pStyle w:val="Bibliography"/>
        <w:rPr/>
      </w:pPr>
      <w:r>
        <w:rPr/>
        <w:t xml:space="preserve">20. Højsgaard S, Halekoh U, Yan J. The R Package geepack for Generalized Estimating Equations. Journal of Statistical Software. 2006;15/2:1–11. </w:t>
      </w:r>
    </w:p>
    <w:p>
      <w:pPr>
        <w:pStyle w:val="Bibliography"/>
        <w:rPr>
          <w:rStyle w:val="InternetLink"/>
        </w:rPr>
      </w:pPr>
      <w:r>
        <w:rPr/>
        <w:t xml:space="preserve">21. Benjamini Y, Hochberg Y. Controlling the False Discovery Rate: A Practical and Powerful Approach to Multiple Testing. Journal of the Royal Statistical Society Series B (Methodological) [Internet]. 1995;57(1):289–300. Available from: </w:t>
      </w:r>
      <w:hyperlink r:id="rId14">
        <w:r>
          <w:rPr>
            <w:rStyle w:val="InternetLink"/>
          </w:rPr>
          <w:t>http://www.jstor.org/stable/2346101</w:t>
        </w:r>
      </w:hyperlink>
    </w:p>
    <w:p>
      <w:pPr>
        <w:pStyle w:val="Bibliography"/>
        <w:rPr/>
      </w:pPr>
      <w:r>
        <w:rPr/>
        <w:t xml:space="preserve">22. Pankow JS, Duncan BB, Schmidt MI, Ballantyne CM, Couper DJ, Hoogeveen RC, et al. Fasting plasma free fatty acids and risk of type 2 diabetes: The atherosclerosis risk in communities study. Diabetes Care. 2004;27(1):77–82. </w:t>
      </w:r>
    </w:p>
    <w:p>
      <w:pPr>
        <w:pStyle w:val="Bibliography"/>
        <w:rPr/>
      </w:pPr>
      <w:r>
        <w:rPr/>
        <w:t xml:space="preserve">23. Johns I, Goff L, Bluck LJ, Griffin BA, Jebb SA, Lovegrove JA, et al. Plasma free fatty acids do not provide the link between obesity and insulin resistance or </w:t>
      </w:r>
      <w:r>
        <w:rPr/>
      </w:r>
      <m:oMath xmlns:m="http://schemas.openxmlformats.org/officeDocument/2006/math">
        <m:r>
          <w:rPr>
            <w:rFonts w:ascii="Cambria Math" w:hAnsi="Cambria Math"/>
          </w:rPr>
          <m:t xml:space="preserve">β</m:t>
        </m:r>
      </m:oMath>
      <w:r>
        <w:rPr/>
        <w:t xml:space="preserve">-cell dysfunction: Results of the Reading, Imperial, Surrey, Cambridge, Kings (RISCK) study. Diabet Med. 2014 Nov;31(11):1310–5. </w:t>
      </w:r>
    </w:p>
    <w:p>
      <w:pPr>
        <w:pStyle w:val="Bibliography"/>
        <w:rPr/>
      </w:pPr>
      <w:r>
        <w:rPr/>
        <w:t xml:space="preserve">24. Maris M, Robert S, Waelkens E, Derua R, Hernangomez MH, D’Hertog W, et al. Role of the saturated nonesterified fatty acid palmitate in beta cell dysfunction. J Proteome Res. 2013;12(1):347–62. </w:t>
      </w:r>
    </w:p>
    <w:p>
      <w:pPr>
        <w:pStyle w:val="Bibliography"/>
        <w:rPr/>
      </w:pPr>
      <w:r>
        <w:rPr/>
        <w:t xml:space="preserve">25. Carpentier A, Zinman B, Leung N, Giacca A, Hanley AJG, Harris SB, et al. Free fatty acid-mediated impairment of glucose-stimulated insulin secretion in nondiabetic Oji-Cree individuals from the Sandy Lake community of Ontario, Canada: A population at very high risk for developing type 2 diabetes. Diabetes. 2003;52(6):1485–95. </w:t>
      </w:r>
    </w:p>
    <w:p>
      <w:pPr>
        <w:pStyle w:val="Bibliography"/>
        <w:rPr/>
      </w:pPr>
      <w:r>
        <w:rPr/>
        <w:t xml:space="preserve">26. Giacca A, Xiao C, Oprescu AI, Carpentier AC, Lewis GF. Lipid-induced pancreatic beta-cell dysfunction: Focus on in vivo studies. Am J Physiol Endocrinol Metab. 2011;300(2):E255–62. </w:t>
      </w:r>
    </w:p>
    <w:p>
      <w:pPr>
        <w:pStyle w:val="Bibliography"/>
        <w:rPr/>
      </w:pPr>
      <w:r>
        <w:rPr/>
        <w:t xml:space="preserve">27. Xiao C, Giacca A, Lewis GF. The effect of high-dose sodium salicylate on chronically elevated plasma nonesterified fatty acid-induced insulin resistance and beta-cell dysfunction in overweight and obese nondiabetic men. Am J Physiol Endocrinol Metab. 2009;297(5):E1205–1211. </w:t>
      </w:r>
    </w:p>
    <w:p>
      <w:pPr>
        <w:pStyle w:val="Bibliography"/>
        <w:rPr/>
      </w:pPr>
      <w:r>
        <w:rPr/>
        <w:t xml:space="preserve">28. Nielsen S, Karpe F. Determinants of VLDL-triglycerides production. Curr Opin Lipidol. 2012 Aug;23(4):321–6. </w:t>
      </w:r>
    </w:p>
    <w:p>
      <w:pPr>
        <w:pStyle w:val="Bibliography"/>
        <w:rPr/>
      </w:pPr>
      <w:r>
        <w:rPr/>
        <w:t xml:space="preserve">29. Martins AR, Nachbar RT, Gorjao R, Vinolo MA, Festuccia WT, Lambertucci RH, et al. Mechanisms underlying skeletal muscle insulin resistance induced by fatty acids: Importance of the mitochondrial function. Lipids Health Dis. 2012;11:30. </w:t>
      </w:r>
    </w:p>
    <w:p>
      <w:pPr>
        <w:pStyle w:val="Bibliography"/>
        <w:rPr/>
      </w:pPr>
      <w:r>
        <w:rPr/>
        <w:t xml:space="preserve">30. Ebbert JO, Jensen MD. Fat depots, free fatty acids, and dyslipidemia. Nutrients. 2013;5(2):498–508. </w:t>
      </w:r>
    </w:p>
    <w:p>
      <w:pPr>
        <w:pStyle w:val="Bibliography"/>
        <w:rPr/>
      </w:pPr>
      <w:r>
        <w:rPr/>
        <w:t xml:space="preserve">31. Capurso C, Capurso A. From excess adiposity to insulin resistance: The role of free fatty acids. Vascul Pharmacol. 2012;57(2-4):91–7. </w:t>
      </w:r>
    </w:p>
    <w:p>
      <w:pPr>
        <w:pStyle w:val="Bibliography"/>
        <w:rPr/>
      </w:pPr>
      <w:r>
        <w:rPr/>
        <w:t xml:space="preserve">32. Surampudi P, John-Kalarickal J, Fonseca V. Emerging concepts in the pathophysiology of type 2 diabetes mellitus. Mt Sinai J Med. 2009;76(3):216–26. </w:t>
      </w:r>
    </w:p>
    <w:p>
      <w:pPr>
        <w:pStyle w:val="Bibliography"/>
        <w:rPr/>
      </w:pPr>
      <w:r>
        <w:rPr/>
        <w:t xml:space="preserve">33. Szendroedi J, Frossard M, Klein N, Bieglmayer C, Wagner O, Pacini G, et al. Lipid-induced insulin resistance is not mediated by impaired transcapillary transport of insulin and glucose in humans. Diabetes. 2012;61(12):3176–80. </w:t>
      </w:r>
    </w:p>
    <w:p>
      <w:pPr>
        <w:pStyle w:val="Bibliography"/>
        <w:rPr/>
      </w:pPr>
      <w:r>
        <w:rPr/>
        <w:t xml:space="preserve">34. Kehlenbrink S, Koppaka S, Martin M, Relwani R, Cui M-H, Hwang J-H, et al. Elevated NEFA levels impair glucose effectiveness by increasing net hepatic glycogenolysis. Diabetologia. 2012;55(11):3021–8. </w:t>
      </w:r>
    </w:p>
    <w:p>
      <w:pPr>
        <w:pStyle w:val="Bibliography"/>
        <w:rPr/>
      </w:pPr>
      <w:r>
        <w:rPr/>
        <w:t xml:space="preserve">35. Liang H, Tantiwong P, Sriwijitkamol A, Shanmugasundaram K, Mohan S, Espinoza S, et al. Effect of a sustained reduction in plasma free fatty acid concentration on insulin signalling and inflammation in skeletal muscle from human subjects. J Physiol. 2013 Jun;591(Pt 11):2897–909. </w:t>
      </w:r>
    </w:p>
    <w:p>
      <w:pPr>
        <w:pStyle w:val="Bibliography"/>
        <w:rPr/>
      </w:pPr>
      <w:r>
        <w:rPr/>
        <w:t xml:space="preserve">36. Miller MR, Pereira RI, Langefeld CD, Lorenzo C, Rotter JI, Chen Y-DI, et al. Levels of free fatty acids (FFA) are associated with insulin resistance but do not explain the relationship between adiposity and insulin resistance in Hispanic Americans: The IRAS Family Study. J Clin Endocrinol Metab. 2012;97(9):3285–91. </w:t>
      </w:r>
    </w:p>
    <w:p>
      <w:pPr>
        <w:pStyle w:val="Bibliography"/>
        <w:rPr/>
      </w:pPr>
      <w:r>
        <w:rPr/>
        <w:t xml:space="preserve">37. Bush NC, Basu R, Rizza RA, Nair KS, Khosla S, Jensen MD. Insulin-mediated FFA suppression is associated with triglyceridemia and insulin sensitivity independent of adiposity. J Clin Endocrinol Metab. 2012 Nov;97(11):4130–8. </w:t>
      </w:r>
    </w:p>
    <w:p>
      <w:pPr>
        <w:pStyle w:val="Bibliography"/>
        <w:rPr/>
      </w:pPr>
      <w:r>
        <w:rPr/>
        <w:t xml:space="preserve">38. Il’yasova D, Wang F, D’Agostino J R B, Hanley A, Wagenknecht LE. Prospective association between fasting NEFA and type 2 diabetes: Impact of post-load glucose. Diabetologia. 2010;53(5):866–74. </w:t>
      </w:r>
    </w:p>
    <w:p>
      <w:pPr>
        <w:pStyle w:val="Bibliography"/>
        <w:rPr/>
      </w:pPr>
      <w:r>
        <w:rPr/>
        <w:t xml:space="preserve">39. Gray B, Muhlhausler BS, Davies PSW, Vitetta L. Liver enzymes but not free fatty acid levels predict markers of insulin sensitivity in overweight and obese, nondiabetic adults. Nutr Res. 2013 Oct;33(10):781–8. </w:t>
      </w:r>
    </w:p>
    <w:p>
      <w:pPr>
        <w:pStyle w:val="Bibliography"/>
        <w:rPr/>
      </w:pPr>
      <w:r>
        <w:rPr/>
        <w:t xml:space="preserve">40. Magkos F, Fabbrini E, Conte C, Patterson BW, Klein S. Relationship between adipose tissue lipolytic activity and skeletal muscle insulin resistance in nondiabetic women. J Clin Endocrinol Metab. 2012;97(7):E1219–23. </w:t>
      </w:r>
    </w:p>
    <w:p>
      <w:pPr>
        <w:pStyle w:val="Bibliography"/>
        <w:rPr/>
      </w:pPr>
      <w:r>
        <w:rPr/>
        <w:t xml:space="preserve">41. Ramos-Roman MA, Lapidot SA, Phair RD, Parks EJ. Insulin activation of plasma nonesterified fatty acid uptake in metabolic syndrome. Arterioscler Thromb Vasc Biol. 2012 Aug;32(8):1799–808. </w:t>
      </w:r>
    </w:p>
    <w:p>
      <w:pPr>
        <w:pStyle w:val="Bibliography"/>
        <w:rPr/>
      </w:pPr>
      <w:r>
        <w:rPr/>
        <w:t xml:space="preserve">42. Almandoz JP, Singh E, Howell LA, Grothe K, Vlazny DT, Smailovic A, et al. Spillover of Fatty acids during dietary fat storage in type 2 diabetes: Relationship to body fat depots and effects of weight loss. Diabetes. 2013 Jun;62(6):1897–903. </w:t>
      </w:r>
    </w:p>
    <w:p>
      <w:pPr>
        <w:pStyle w:val="Bibliography"/>
        <w:rPr/>
      </w:pPr>
      <w:r>
        <w:rPr/>
        <w:t xml:space="preserve">43. Dai L, Gonçalves CMV, Lin Z, Huang J, Lu H, Yi L, et al. Exploring metabolic syndrome serum free fatty acid profiles based on GC-SIM-MS combined with random forests and canonical correlation analysis. Talanta. 2015 Apr;135:108–14. </w:t>
      </w:r>
    </w:p>
    <w:p>
      <w:pPr>
        <w:pStyle w:val="Bibliography"/>
        <w:suppressLineNumbers/>
        <w:spacing w:before="180" w:after="180"/>
        <w:rPr/>
      </w:pPr>
      <w:r>
        <w:rPr/>
        <w:t xml:space="preserve">44. Liu L, Li Y, Guan C, Li K, Wang C, Feng R, et al. Free fatty acid metabolic profile and biomarkers of isolated post-challenge diabetes and type 2 diabetes mellitus based on GC-MS and multivariate statistical analysis. J Chromatogr B Analyt Technol Biomed Life Sci. 2010;878(28):2817–25. </w:t>
      </w:r>
    </w:p>
    <w:sectPr>
      <w:type w:val="nextPage"/>
      <w:pgSz w:w="12240" w:h="15840"/>
      <w:pgMar w:left="1440" w:right="1440" w:header="0" w:top="1440" w:footer="0" w:bottom="1440" w:gutter="0"/>
      <w:lnNumType w:countBy="1" w:restart="continuous" w:distance="283"/>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Tony" w:date="2016-04-22T13:47:00Z" w:initials="T">
    <w:p>
      <w:r>
        <w:rPr/>
        <w:t>Luke, I like the title a lot – declarative and juxtaposing total vs. composition.  One small thing … is there a way we can be more specific regarding composition, as the nuance of composition may be lost on a more general audience.  E.g. – can we bring in the concepts of speciation or chain length / saturation?  We can also run this by RB</w:t>
      </w:r>
    </w:p>
  </w:comment>
  <w:comment w:id="1" w:author="Tony" w:date="2016-04-22T13:47:00Z" w:initials="T">
    <w:p>
      <w:r>
        <w:rPr/>
        <w:t>We should probably add Giacca</w:t>
      </w:r>
    </w:p>
  </w:comment>
  <w:comment w:id="2" w:author="Tony" w:date="2016-04-22T13:47:00Z" w:initials="T">
    <w:p>
      <w:r>
        <w:rPr/>
        <w:t>Maybe here, in parentheses, you can point out the composition, e.g. “which is high in …)</w:t>
      </w:r>
    </w:p>
  </w:comment>
  <w:comment w:id="3" w:author="Tony" w:date="2016-04-22T14:24:00Z" w:initials="T">
    <w:p>
      <w:r>
        <w:rPr/>
        <w:t xml:space="preserve">Luke, this comes up a little later in this paragraph as well ... we may not need it here ... </w:t>
      </w:r>
    </w:p>
  </w:comment>
  <w:comment w:id="4" w:author="Tony" w:date="2016-04-22T13:47:00Z" w:initials="T">
    <w:p>
      <w:r>
        <w:rPr/>
        <w:t>refs</w:t>
      </w:r>
    </w:p>
  </w:comment>
  <w:comment w:id="5" w:author="Tony" w:date="2016-04-22T13:47:00Z" w:initials="T">
    <w:p>
      <w:r>
        <w:rPr/>
        <w:t>refs</w:t>
      </w:r>
    </w:p>
  </w:comment>
  <w:comment w:id="6" w:author="Tony" w:date="2016-04-22T13:47:00Z" w:initials="T">
    <w:p>
      <w:r>
        <w:rPr/>
        <w:t>or “progression”</w:t>
      </w:r>
    </w:p>
  </w:comment>
  <w:comment w:id="7" w:author="Tony" w:date="2016-04-22T13:47:00Z" w:initials="T">
    <w:p>
      <w:r>
        <w:rPr/>
        <w:t>TH to go over intro again</w:t>
      </w:r>
    </w:p>
  </w:comment>
  <w:comment w:id="8" w:author="Tony" w:date="2016-04-22T13:47:00Z" w:initials="T">
    <w:p>
      <w:r>
        <w:rPr/>
        <w:t xml:space="preserve">We’ll confirm with Richard but this is correct from my understanding </w:t>
      </w:r>
    </w:p>
  </w:comment>
  <w:comment w:id="9" w:author="Tony" w:date="2016-04-22T13:47:00Z" w:initials="T">
    <w:p>
      <w:r>
        <w:rPr/>
        <w:t>Probably good to be specific here and give a number</w:t>
      </w:r>
    </w:p>
  </w:comment>
  <w:comment w:id="10" w:author="Tony" w:date="2016-04-22T13:47:00Z" w:initials="T">
    <w:p>
      <w:r>
        <w:rPr/>
        <w:t>Did I get this right?</w:t>
      </w:r>
    </w:p>
  </w:comment>
  <w:comment w:id="11" w:author="Tony" w:date="2016-04-22T13:47:00Z" w:initials="T">
    <w:p>
      <w:r>
        <w:rPr/>
        <w:t xml:space="preserve">This sentence could potentially be confusing for reviewers … even though the interaction did not improve fit, we ran it anyway … maybe it is better framed the other way, i.e.  that the time interaction was of priori interest given the longitudinal design, but including it did not ultimately improve fit … </w:t>
      </w:r>
    </w:p>
  </w:comment>
  <w:comment w:id="12" w:author="Tony" w:date="2016-04-22T13:47:00Z" w:initials="T">
    <w:p>
      <w:r>
        <w:rPr/>
        <w:t>Not sure you need to report this … it is a nuanced issue that will be lost on the reviewers … can you say you included it at years 0 and 3 only?</w:t>
      </w:r>
    </w:p>
  </w:comment>
  <w:comment w:id="13" w:author="Tony" w:date="2016-04-22T13:47:00Z" w:initials="T">
    <w:p>
      <w:r>
        <w:rPr/>
        <w:t xml:space="preserve">“ … cannot incorporate longitudinal data … “ </w:t>
      </w:r>
    </w:p>
  </w:comment>
  <w:comment w:id="14" w:author="Tony" w:date="2016-04-22T13:47:00Z" w:initials="T">
    <w:p>
      <w:r>
        <w:rPr/>
        <w:t>“ … latent class mixed models (LCMM) were used to extract latent trajectories of beta-cell function (ISSI-2) over the 6 years”.</w:t>
      </w:r>
    </w:p>
  </w:comment>
  <w:comment w:id="15" w:author="Tony" w:date="2016-04-22T13:47:00Z" w:initials="T">
    <w:p>
      <w:r>
        <w:rPr/>
        <w:t xml:space="preserve">I would put this in the discussion … </w:t>
      </w:r>
    </w:p>
  </w:comment>
  <w:comment w:id="16" w:author="Tony" w:date="2016-04-22T13:47:00Z" w:initials="T">
    <w:p>
      <w:r>
        <w:rPr/>
        <w:t xml:space="preserve">Luke, the use of the word “subset” in this para may be confusing to reviewers … in the methods and supplementary figure you’ve already shown how the sample was selected … </w:t>
      </w:r>
    </w:p>
  </w:comment>
  <w:comment w:id="17" w:author="Tony" w:date="2016-04-22T13:47:00Z" w:initials="T">
    <w:p>
      <w:r>
        <w:rPr/>
        <w:t xml:space="preserve">“ …. Compositional distribution of NEFA in the study participants” </w:t>
      </w:r>
    </w:p>
  </w:comment>
  <w:comment w:id="18" w:author="Tony" w:date="2016-04-22T13:47:00Z" w:initials="T">
    <w:p>
      <w:r>
        <w:rPr/>
        <w:t>I may have missed it, but we will need to be clear that you did the modelling on both %mol and concentration</w:t>
      </w:r>
    </w:p>
  </w:comment>
  <w:comment w:id="19" w:author="Tony" w:date="2016-04-22T13:47:00Z" w:initials="T">
    <w:p>
      <w:r>
        <w:rPr/>
        <w:t xml:space="preserve">“ … although …” </w:t>
      </w:r>
    </w:p>
  </w:comment>
  <w:comment w:id="20" w:author="Tony" w:date="2016-04-22T13:47:00Z" w:initials="T">
    <w:p>
      <w:r>
        <w:rPr/>
        <w:t>Is it strange that the associations were so close for each of these 3?</w:t>
      </w:r>
    </w:p>
  </w:comment>
  <w:comment w:id="21" w:author="Tony" w:date="2016-04-22T13:47:00Z" w:initials="T">
    <w:p>
      <w:r>
        <w:rPr/>
        <w:t>Luke, for this reason I think we probably should not report this result in this specific way … the chance of a type 2 error is very high.  The alternative would be to simply adjust for baseline Tg</w:t>
      </w:r>
    </w:p>
  </w:comment>
  <w:comment w:id="22" w:author="Tony" w:date="2016-04-22T13:47:00Z" w:initials="T">
    <w:p>
      <w:r>
        <w:rPr/>
        <w:t>Rather than data not shown you can report all p&gt;0.23 (for example)</w:t>
      </w:r>
    </w:p>
  </w:comment>
  <w:comment w:id="23" w:author="Tony" w:date="2016-04-22T13:47:00Z" w:initials="T">
    <w:p>
      <w:r>
        <w:rPr/>
        <w:t xml:space="preserve">“declining” or “declines in” ?  </w:t>
      </w:r>
    </w:p>
  </w:comment>
  <w:comment w:id="24" w:author="Tony" w:date="2016-04-22T13:47:00Z" w:initials="T">
    <w:p>
      <w:r>
        <w:rPr/>
        <w:t xml:space="preserve">“ … is well documented” </w:t>
      </w:r>
    </w:p>
  </w:comment>
  <w:comment w:id="25" w:author="Tony" w:date="2016-04-22T13:47:00Z" w:initials="T">
    <w:p>
      <w:r>
        <w:rPr/>
        <w:t>See my note above .. is this the case when you simply adjust for baseline Tg?</w:t>
      </w:r>
    </w:p>
  </w:comment>
  <w:comment w:id="26" w:author="Tony" w:date="2016-04-22T13:47:00Z" w:initials="T">
    <w:p>
      <w:r>
        <w:rPr/>
        <w:t>Maybe here you can say that a broad spectrum of potential confounders were measured and empirically analysed prior to inclusion as model covariates</w:t>
      </w:r>
    </w:p>
  </w:comment>
  <w:comment w:id="27" w:author="Tony" w:date="2016-04-22T13:47:00Z" w:initials="T">
    <w:p>
      <w:r>
        <w:rPr/>
        <w:t xml:space="preserve">I would keep this as agnostic as possible … the risk of giving an “end of the line for NEFA species” message is that you may irritate reviewers who have skin in the game for individual species … </w:t>
      </w:r>
    </w:p>
  </w:comment>
  <w:comment w:id="28" w:author="Tony" w:date="2016-04-22T13:47:00Z" w:initials="T">
    <w:p>
      <w:r>
        <w:rPr/>
        <w:t>We should list study funding and salary support info ..</w:t>
      </w:r>
    </w:p>
  </w:comment>
  <w:comment w:id="29" w:author="Tony" w:date="2016-04-22T13:47:00Z" w:initials="T">
    <w:p>
      <w:r>
        <w:rPr/>
        <w:t xml:space="preserve">Consider keeping the insulin resistance and secretion measures together … </w:t>
      </w:r>
    </w:p>
  </w:comment>
  <w:comment w:id="30" w:author="Tony" w:date="2016-04-22T13:47:00Z" w:initials="T">
    <w:p>
      <w:r>
        <w:rPr/>
        <w:t xml:space="preserve">Keep waist and BMI together </w:t>
      </w:r>
    </w:p>
  </w:comment>
  <w:comment w:id="31" w:author="Tony" w:date="2016-04-22T13:47:00Z" w:initials="T">
    <w:p>
      <w:r>
        <w:rPr/>
        <w:t>We can discuss, but it is probably simpler if invariable characteristics such as age and sex are shown only in the baseline column</w:t>
      </w:r>
    </w:p>
  </w:comment>
  <w:comment w:id="32" w:author="Tony" w:date="2016-04-22T13:47:00Z" w:initials="T">
    <w:p>
      <w:r>
        <w:rPr/>
        <w:t>Luke, it’s fabulous that you have incorporated these cutting edge approaches in this paper.  For this figure (and the figures below), because these approaches will not be widely familiar to the readership of diabetes or lipid journals, you may want to include some text in the figure legends to help with interpretation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67" w:defQFormat="0" w:defUnhideWhenUsed="0" w:defSemiHidden="0" w:defUIPriority="0" w:defLockedState="0"/>
  <w:style w:type="paragraph" w:styleId="Normal" w:default="1">
    <w:name w:val="Normal"/>
    <w:qFormat/>
    <w:pPr>
      <w:widowControl/>
      <w:shd w:fill="FFFFFF" w:val="clear"/>
      <w:suppressAutoHyphens w:val="true"/>
      <w:bidi w:val="0"/>
      <w:spacing w:lineRule="auto" w:line="480" w:before="180" w:after="180"/>
      <w:jc w:val="left"/>
    </w:pPr>
    <w:rPr>
      <w:rFonts w:ascii="Times New Roman" w:hAnsi="Times New Roman" w:eastAsia="Droid Sans Fallback" w:cs="Cambria"/>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Arial" w:hAnsi="Arial"/>
      <w:b/>
      <w:bCs/>
      <w:color w:val="000000"/>
      <w:sz w:val="32"/>
      <w:szCs w:val="32"/>
    </w:rPr>
  </w:style>
  <w:style w:type="paragraph" w:styleId="Heading2">
    <w:name w:val="Heading 2"/>
    <w:uiPriority w:val="9"/>
    <w:qFormat/>
    <w:unhideWhenUsed/>
    <w:basedOn w:val="Normal"/>
    <w:next w:val="Normal"/>
    <w:pPr>
      <w:keepNext/>
      <w:keepLines/>
      <w:spacing w:before="200" w:after="0"/>
      <w:outlineLvl w:val="1"/>
    </w:pPr>
    <w:rPr>
      <w:rFonts w:ascii="Arial" w:hAnsi="Arial"/>
      <w:b/>
      <w:bCs/>
      <w:color w:val="000000"/>
      <w:sz w:val="28"/>
      <w:szCs w:val="32"/>
    </w:rPr>
  </w:style>
  <w:style w:type="paragraph" w:styleId="Heading3">
    <w:name w:val="Heading 3"/>
    <w:uiPriority w:val="9"/>
    <w:qFormat/>
    <w:unhideWhenUsed/>
    <w:basedOn w:val="Normal"/>
    <w:next w:val="Normal"/>
    <w:pPr>
      <w:keepNext/>
      <w:keepLines/>
      <w:spacing w:before="200" w:after="0"/>
      <w:outlineLvl w:val="2"/>
    </w:pPr>
    <w:rPr>
      <w:rFonts w:ascii="Arial" w:hAnsi="Arial"/>
      <w:b/>
      <w:bCs/>
      <w:color w:val="000000"/>
      <w:szCs w:val="28"/>
    </w:rPr>
  </w:style>
  <w:style w:type="paragraph" w:styleId="Heading4">
    <w:name w:val="Heading 4"/>
    <w:uiPriority w:val="9"/>
    <w:qFormat/>
    <w:unhideWhenUsed/>
    <w:basedOn w:val="Normal"/>
    <w:next w:val="Normal"/>
    <w:pPr>
      <w:keepNext/>
      <w:keepLines/>
      <w:spacing w:before="200" w:after="0"/>
      <w:outlineLvl w:val="3"/>
    </w:pPr>
    <w:rPr>
      <w:rFonts w:ascii="Calibri" w:hAnsi="Calibri"/>
      <w:b/>
      <w:bCs/>
      <w:color w:val="4F81BD"/>
    </w:rPr>
  </w:style>
  <w:style w:type="paragraph" w:styleId="Heading5">
    <w:name w:val="Heading 5"/>
    <w:uiPriority w:val="9"/>
    <w:qFormat/>
    <w:unhideWhenUsed/>
    <w:basedOn w:val="Normal"/>
    <w:next w:val="Normal"/>
    <w:pPr>
      <w:keepNext/>
      <w:keepLines/>
      <w:spacing w:before="200" w:after="0"/>
      <w:outlineLvl w:val="4"/>
    </w:pPr>
    <w:rPr>
      <w:rFonts w:ascii="Calibri" w:hAnsi="Calibri"/>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basedOn w:val="DefaultParagraphFont"/>
    <w:rPr/>
  </w:style>
  <w:style w:type="character" w:styleId="VerbatimChar" w:customStyle="1">
    <w:name w:val="Verbatim Char"/>
    <w:link w:val="SourceCode"/>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InternetLink" w:customStyle="1">
    <w:name w:val="Internet Link"/>
    <w:rPr>
      <w:color w:val="000080"/>
      <w:u w:val="single"/>
      <w:lang w:val="zxx" w:eastAsia="zxx" w:bidi="zxx"/>
    </w:rPr>
  </w:style>
  <w:style w:type="character" w:styleId="ConstantTok" w:customStyle="1">
    <w:name w:val="ConstantTok"/>
    <w:basedOn w:val="VerbatimChar"/>
    <w:rPr>
      <w:rFonts w:ascii="Consolas" w:hAnsi="Consolas"/>
      <w:color w:val="000000"/>
      <w:sz w:val="22"/>
      <w:shd w:fill="F8F8F8" w:val="clear"/>
    </w:rPr>
  </w:style>
  <w:style w:type="character" w:styleId="SpecialCharTok" w:customStyle="1">
    <w:name w:val="SpecialCharTok"/>
    <w:basedOn w:val="VerbatimChar"/>
    <w:rPr>
      <w:rFonts w:ascii="Consolas" w:hAnsi="Consolas"/>
      <w:color w:val="000000"/>
      <w:sz w:val="22"/>
      <w:shd w:fill="F8F8F8" w:val="clear"/>
    </w:rPr>
  </w:style>
  <w:style w:type="character" w:styleId="VerbatimStringTok" w:customStyle="1">
    <w:name w:val="VerbatimStringTok"/>
    <w:basedOn w:val="VerbatimChar"/>
    <w:rPr>
      <w:rFonts w:ascii="Consolas" w:hAnsi="Consolas"/>
      <w:color w:val="4E9A06"/>
      <w:sz w:val="22"/>
      <w:shd w:fill="F8F8F8" w:val="clear"/>
    </w:rPr>
  </w:style>
  <w:style w:type="character" w:styleId="SpecialStringTok" w:customStyle="1">
    <w:name w:val="SpecialStringTok"/>
    <w:basedOn w:val="VerbatimChar"/>
    <w:rPr>
      <w:rFonts w:ascii="Consolas" w:hAnsi="Consolas"/>
      <w:color w:val="4E9A06"/>
      <w:sz w:val="22"/>
      <w:shd w:fill="F8F8F8" w:val="clear"/>
    </w:rPr>
  </w:style>
  <w:style w:type="character" w:styleId="ImportTok" w:customStyle="1">
    <w:name w:val="ImportTok"/>
    <w:basedOn w:val="VerbatimChar"/>
    <w:rPr>
      <w:rFonts w:ascii="Consolas" w:hAnsi="Consolas"/>
      <w:sz w:val="22"/>
      <w:shd w:fill="F8F8F8" w:val="clear"/>
    </w:rPr>
  </w:style>
  <w:style w:type="character" w:styleId="DocumentationTok" w:customStyle="1">
    <w:name w:val="DocumentationTok"/>
    <w:basedOn w:val="VerbatimChar"/>
    <w:rPr>
      <w:rFonts w:ascii="Consolas" w:hAnsi="Consolas"/>
      <w:i/>
      <w:color w:val="8F5902"/>
      <w:sz w:val="22"/>
      <w:shd w:fill="F8F8F8" w:val="clear"/>
    </w:rPr>
  </w:style>
  <w:style w:type="character" w:styleId="AnnotationTok" w:customStyle="1">
    <w:name w:val="AnnotationTok"/>
    <w:basedOn w:val="VerbatimChar"/>
    <w:rPr>
      <w:rFonts w:ascii="Consolas" w:hAnsi="Consolas"/>
      <w:i/>
      <w:color w:val="8F5902"/>
      <w:sz w:val="22"/>
      <w:shd w:fill="F8F8F8" w:val="clear"/>
    </w:rPr>
  </w:style>
  <w:style w:type="character" w:styleId="CommentVarTok" w:customStyle="1">
    <w:name w:val="CommentVarTok"/>
    <w:basedOn w:val="VerbatimChar"/>
    <w:rPr>
      <w:rFonts w:ascii="Consolas" w:hAnsi="Consolas"/>
      <w:i/>
      <w:color w:val="8F5902"/>
      <w:sz w:val="22"/>
      <w:shd w:fill="F8F8F8" w:val="clear"/>
    </w:rPr>
  </w:style>
  <w:style w:type="character" w:styleId="VariableTok" w:customStyle="1">
    <w:name w:val="VariableTok"/>
    <w:basedOn w:val="VerbatimChar"/>
    <w:rPr>
      <w:rFonts w:ascii="Consolas" w:hAnsi="Consolas"/>
      <w:color w:val="000000"/>
      <w:sz w:val="22"/>
      <w:shd w:fill="F8F8F8" w:val="clear"/>
    </w:rPr>
  </w:style>
  <w:style w:type="character" w:styleId="ControlFlowTok" w:customStyle="1">
    <w:name w:val="ControlFlowTok"/>
    <w:basedOn w:val="VerbatimChar"/>
    <w:rPr>
      <w:rFonts w:ascii="Consolas" w:hAnsi="Consolas"/>
      <w:color w:val="204A87"/>
      <w:sz w:val="22"/>
      <w:shd w:fill="F8F8F8" w:val="clear"/>
    </w:rPr>
  </w:style>
  <w:style w:type="character" w:styleId="OperatorTok" w:customStyle="1">
    <w:name w:val="OperatorTok"/>
    <w:basedOn w:val="VerbatimChar"/>
    <w:rPr>
      <w:rFonts w:ascii="Consolas" w:hAnsi="Consolas"/>
      <w:color w:val="CE5C00"/>
      <w:sz w:val="22"/>
      <w:shd w:fill="F8F8F8" w:val="clear"/>
    </w:rPr>
  </w:style>
  <w:style w:type="character" w:styleId="BuiltInTok" w:customStyle="1">
    <w:name w:val="BuiltInTok"/>
    <w:basedOn w:val="VerbatimChar"/>
    <w:rPr>
      <w:rFonts w:ascii="Consolas" w:hAnsi="Consolas"/>
      <w:sz w:val="22"/>
      <w:shd w:fill="F8F8F8" w:val="clear"/>
    </w:rPr>
  </w:style>
  <w:style w:type="character" w:styleId="ExtensionTok" w:customStyle="1">
    <w:name w:val="ExtensionTok"/>
    <w:basedOn w:val="VerbatimChar"/>
    <w:rPr>
      <w:rFonts w:ascii="Consolas" w:hAnsi="Consolas"/>
      <w:sz w:val="22"/>
      <w:shd w:fill="F8F8F8" w:val="clear"/>
    </w:rPr>
  </w:style>
  <w:style w:type="character" w:styleId="PreprocessorTok" w:customStyle="1">
    <w:name w:val="PreprocessorTok"/>
    <w:basedOn w:val="VerbatimChar"/>
    <w:rPr>
      <w:rFonts w:ascii="Consolas" w:hAnsi="Consolas"/>
      <w:i/>
      <w:color w:val="8F5902"/>
      <w:sz w:val="22"/>
      <w:shd w:fill="F8F8F8" w:val="clear"/>
    </w:rPr>
  </w:style>
  <w:style w:type="character" w:styleId="AttributeTok" w:customStyle="1">
    <w:name w:val="AttributeTok"/>
    <w:basedOn w:val="VerbatimChar"/>
    <w:rPr>
      <w:rFonts w:ascii="Consolas" w:hAnsi="Consolas"/>
      <w:color w:val="C4A000"/>
      <w:sz w:val="22"/>
      <w:shd w:fill="F8F8F8" w:val="clear"/>
    </w:rPr>
  </w:style>
  <w:style w:type="character" w:styleId="InformationTok" w:customStyle="1">
    <w:name w:val="InformationTok"/>
    <w:basedOn w:val="VerbatimChar"/>
    <w:rPr>
      <w:rFonts w:ascii="Consolas" w:hAnsi="Consolas"/>
      <w:i/>
      <w:color w:val="8F5902"/>
      <w:sz w:val="22"/>
      <w:shd w:fill="F8F8F8" w:val="clear"/>
    </w:rPr>
  </w:style>
  <w:style w:type="character" w:styleId="WarningTok" w:customStyle="1">
    <w:name w:val="WarningTok"/>
    <w:basedOn w:val="VerbatimChar"/>
    <w:rPr>
      <w:rFonts w:ascii="Consolas" w:hAnsi="Consolas"/>
      <w:i/>
      <w:color w:val="8F5902"/>
      <w:sz w:val="22"/>
      <w:shd w:fill="F8F8F8" w:val="clear"/>
    </w:rPr>
  </w:style>
  <w:style w:type="character" w:styleId="LineNumbering" w:customStyle="1">
    <w:name w:val="Line Numbering"/>
    <w:rPr/>
  </w:style>
  <w:style w:type="character" w:styleId="Linenumber">
    <w:name w:val="line number"/>
    <w:rsid w:val="00ec5f8e"/>
    <w:basedOn w:val="DefaultParagraphFont"/>
    <w:rPr/>
  </w:style>
  <w:style w:type="character" w:styleId="BalloonTextChar" w:customStyle="1">
    <w:name w:val="Balloon Text Char"/>
    <w:link w:val="BalloonText"/>
    <w:rsid w:val="00ec5f8e"/>
    <w:basedOn w:val="DefaultParagraphFont"/>
    <w:rPr>
      <w:rFonts w:ascii="Tahoma" w:hAnsi="Tahoma" w:cs="Tahoma"/>
      <w:color w:val="00000A"/>
      <w:sz w:val="16"/>
      <w:szCs w:val="16"/>
      <w:shd w:fill="FFFFFF" w:val="clear"/>
    </w:rPr>
  </w:style>
  <w:style w:type="character" w:styleId="Annotationreference">
    <w:name w:val="annotation reference"/>
    <w:rsid w:val="003934a0"/>
    <w:basedOn w:val="DefaultParagraphFont"/>
    <w:rPr>
      <w:sz w:val="16"/>
      <w:szCs w:val="16"/>
    </w:rPr>
  </w:style>
  <w:style w:type="character" w:styleId="CommentTextChar" w:customStyle="1">
    <w:name w:val="Comment Text Char"/>
    <w:link w:val="CommentText"/>
    <w:rsid w:val="003934a0"/>
    <w:basedOn w:val="DefaultParagraphFont"/>
    <w:rPr>
      <w:rFonts w:ascii="Times New Roman" w:hAnsi="Times New Roman"/>
      <w:color w:val="00000A"/>
      <w:sz w:val="20"/>
      <w:szCs w:val="20"/>
      <w:shd w:fill="FFFFFF" w:val="clear"/>
    </w:rPr>
  </w:style>
  <w:style w:type="character" w:styleId="CommentSubjectChar" w:customStyle="1">
    <w:name w:val="Comment Subject Char"/>
    <w:link w:val="CommentSubject"/>
    <w:rsid w:val="003934a0"/>
    <w:basedOn w:val="CommentTextChar"/>
    <w:rPr>
      <w:rFonts w:ascii="Times New Roman" w:hAnsi="Times New Roman"/>
      <w:color w:val="00000A"/>
      <w:sz w:val="20"/>
      <w:szCs w:val="20"/>
      <w:shd w:fill="FFFFFF" w:val="clear"/>
    </w:rPr>
  </w:style>
  <w:style w:type="character" w:styleId="ListLabel1">
    <w:name w:val="ListLabel 1"/>
    <w:rPr>
      <w:rFonts w:cs="Symbol"/>
    </w:rPr>
  </w:style>
  <w:style w:type="paragraph" w:styleId="Heading" w:customStyle="1">
    <w:name w:val="Heading"/>
    <w:basedOn w:val="Normal"/>
    <w:next w:val="TextBody"/>
    <w:pPr>
      <w:keepNext/>
      <w:spacing w:before="240" w:after="120"/>
    </w:pPr>
    <w:rPr>
      <w:rFonts w:ascii="Arial" w:hAnsi="Arial" w:eastAsia="Droid Sans Fallback" w:cs="FreeSans"/>
      <w:b/>
      <w:color w:val="000000"/>
      <w:sz w:val="28"/>
      <w:szCs w:val="28"/>
    </w:rPr>
  </w:style>
  <w:style w:type="paragraph" w:styleId="TextBody" w:customStyle="1">
    <w:name w:val="Text Body"/>
    <w:basedOn w:val="Normal"/>
    <w:pPr>
      <w:spacing w:lineRule="auto" w:line="480"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lineRule="auto" w:line="360" w:before="120" w:after="120"/>
    </w:pPr>
    <w:rPr>
      <w:rFonts w:cs="FreeSans"/>
      <w:i/>
      <w:iCs/>
    </w:rPr>
  </w:style>
  <w:style w:type="paragraph" w:styleId="Compact" w:customStyle="1">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Arial" w:hAnsi="Arial"/>
      <w:b/>
      <w:bCs/>
      <w:sz w:val="36"/>
      <w:szCs w:val="36"/>
    </w:rPr>
  </w:style>
  <w:style w:type="paragraph" w:styleId="Subtitle">
    <w:name w:val="Subtitle"/>
    <w:qFormat/>
    <w:basedOn w:val="Title"/>
    <w:next w:val="Normal"/>
    <w:pPr>
      <w:spacing w:before="240" w:after="240"/>
    </w:pPr>
    <w:rPr>
      <w:sz w:val="30"/>
      <w:szCs w:val="30"/>
    </w:rPr>
  </w:style>
  <w:style w:type="paragraph" w:styleId="Author" w:customStyle="1">
    <w:name w:val="Author"/>
    <w:qFormat/>
    <w:next w:val="Normal"/>
    <w:pPr>
      <w:keepNext/>
      <w:keepLines/>
      <w:widowControl/>
      <w:suppressLineNumbers/>
      <w:suppressAutoHyphens w:val="true"/>
      <w:bidi w:val="0"/>
      <w:spacing w:before="0" w:after="200"/>
      <w:jc w:val="center"/>
    </w:pPr>
    <w:rPr>
      <w:rFonts w:ascii="Arial" w:hAnsi="Arial" w:eastAsia="Droid Sans Fallback" w:cs="Cambria"/>
      <w:color w:val="00000A"/>
      <w:sz w:val="24"/>
      <w:szCs w:val="24"/>
      <w:lang w:val="en-US" w:eastAsia="en-US" w:bidi="ar-SA"/>
    </w:rPr>
  </w:style>
  <w:style w:type="paragraph" w:styleId="Date">
    <w:name w:val="Date"/>
    <w:qFormat/>
    <w:next w:val="Normal"/>
    <w:pPr>
      <w:keepNext/>
      <w:keepLines/>
      <w:widowControl/>
      <w:suppressLineNumbers/>
      <w:shd w:fill="FFFFFF" w:val="clear"/>
      <w:suppressAutoHyphens w:val="true"/>
      <w:bidi w:val="0"/>
      <w:spacing w:before="0" w:after="200"/>
      <w:jc w:val="center"/>
    </w:pPr>
    <w:rPr>
      <w:rFonts w:ascii="Arial" w:hAnsi="Arial" w:eastAsia="Droid Sans Fallback" w:cs="Cambria"/>
      <w:color w:val="00000A"/>
      <w:sz w:val="24"/>
      <w:szCs w:val="24"/>
      <w:lang w:val="en-US" w:eastAsia="en-US" w:bidi="ar-SA"/>
    </w:rPr>
  </w:style>
  <w:style w:type="paragraph" w:styleId="Abstract" w:customStyle="1">
    <w:name w:val="Abstract"/>
    <w:qFormat/>
    <w:basedOn w:val="Normal"/>
    <w:next w:val="Normal"/>
    <w:pPr>
      <w:keepNext/>
      <w:keepLines/>
      <w:spacing w:before="300" w:after="300"/>
    </w:pPr>
    <w:rPr>
      <w:sz w:val="20"/>
      <w:szCs w:val="20"/>
    </w:rPr>
  </w:style>
  <w:style w:type="paragraph" w:styleId="Bibliography">
    <w:name w:val="Bibliography"/>
    <w:qFormat/>
    <w:basedOn w:val="Normal"/>
    <w:pPr>
      <w:suppressLineNumbers/>
    </w:pPr>
    <w:rPr/>
  </w:style>
  <w:style w:type="paragraph" w:styleId="BlockQuote" w:customStyle="1">
    <w:name w:val="Block Quote"/>
    <w:uiPriority w:val="9"/>
    <w:qFormat/>
    <w:unhideWhenUsed/>
    <w:basedOn w:val="Normal"/>
    <w:next w:val="Normal"/>
    <w:pPr>
      <w:spacing w:before="100" w:after="100"/>
    </w:pPr>
    <w:rPr>
      <w:rFonts w:ascii="Calibri" w:hAnsi="Calibri"/>
      <w:bCs/>
      <w:sz w:val="20"/>
      <w:szCs w:val="20"/>
    </w:rPr>
  </w:style>
  <w:style w:type="paragraph" w:styleId="Footnote" w:customStyle="1">
    <w:name w:val="Footnote"/>
    <w:uiPriority w:val="9"/>
    <w:qFormat/>
    <w:unhideWhenUsed/>
    <w:basedOn w:val="Normal"/>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pageBreakBefore/>
      <w:suppressLineNumbers/>
      <w:spacing w:before="0" w:after="120"/>
    </w:pPr>
    <w:rPr>
      <w:i/>
    </w:rPr>
  </w:style>
  <w:style w:type="paragraph" w:styleId="ImageCaption" w:customStyle="1">
    <w:name w:val="Image Caption"/>
    <w:link w:val="BodyTextChar"/>
    <w:basedOn w:val="Normal"/>
    <w:pPr>
      <w:suppressLineNumbers/>
      <w:spacing w:before="0" w:after="120"/>
    </w:pPr>
    <w:rPr>
      <w:i/>
    </w:rPr>
  </w:style>
  <w:style w:type="paragraph" w:styleId="SourceCode" w:customStyle="1">
    <w:name w:val="Source Code"/>
    <w:link w:val="VerbatimChar"/>
    <w:basedOn w:val="Normal"/>
    <w:pPr>
      <w:shd w:fill="F8F8F8" w:val="clear"/>
    </w:pPr>
    <w:rPr/>
  </w:style>
  <w:style w:type="paragraph" w:styleId="Header">
    <w:name w:val="Header"/>
    <w:basedOn w:val="Normal"/>
    <w:pPr>
      <w:suppressLineNumbers/>
      <w:jc w:val="right"/>
    </w:pPr>
    <w:rPr/>
  </w:style>
  <w:style w:type="paragraph" w:styleId="TableContents" w:customStyle="1">
    <w:name w:val="Table Contents"/>
    <w:basedOn w:val="Normal"/>
    <w:pPr>
      <w:suppressLineNumbers/>
    </w:pPr>
    <w:rPr>
      <w:sz w:val="20"/>
    </w:rPr>
  </w:style>
  <w:style w:type="paragraph" w:styleId="Addressee" w:customStyle="1">
    <w:name w:val="Addressee"/>
    <w:basedOn w:val="Normal"/>
    <w:pPr/>
    <w:rPr/>
  </w:style>
  <w:style w:type="paragraph" w:styleId="Table" w:customStyle="1">
    <w:name w:val="Table"/>
    <w:basedOn w:val="Caption1"/>
    <w:pPr/>
    <w:rPr/>
  </w:style>
  <w:style w:type="paragraph" w:styleId="TableHeading" w:customStyle="1">
    <w:name w:val="Table Heading"/>
    <w:basedOn w:val="TableContents"/>
    <w:pPr/>
    <w:rPr/>
  </w:style>
  <w:style w:type="paragraph" w:styleId="Untitled1" w:customStyle="1">
    <w:name w:val="Untitled1"/>
    <w:basedOn w:val="TextBody"/>
    <w:pPr/>
    <w:rPr/>
  </w:style>
  <w:style w:type="paragraph" w:styleId="BalloonText">
    <w:name w:val="Balloon Text"/>
    <w:link w:val="BalloonTextChar"/>
    <w:rsid w:val="00ec5f8e"/>
    <w:basedOn w:val="Normal"/>
    <w:pPr>
      <w:spacing w:lineRule="auto" w:line="240" w:before="0" w:after="0"/>
    </w:pPr>
    <w:rPr>
      <w:rFonts w:ascii="Tahoma" w:hAnsi="Tahoma" w:cs="Tahoma"/>
      <w:sz w:val="16"/>
      <w:szCs w:val="16"/>
    </w:rPr>
  </w:style>
  <w:style w:type="paragraph" w:styleId="Annotationtext">
    <w:name w:val="annotation text"/>
    <w:link w:val="CommentTextChar"/>
    <w:rsid w:val="003934a0"/>
    <w:basedOn w:val="Normal"/>
    <w:pPr>
      <w:spacing w:lineRule="auto" w:line="240"/>
    </w:pPr>
    <w:rPr>
      <w:sz w:val="20"/>
      <w:szCs w:val="20"/>
    </w:rPr>
  </w:style>
  <w:style w:type="paragraph" w:styleId="Annotationsubject">
    <w:name w:val="annotation subject"/>
    <w:link w:val="CommentSubjectChar"/>
    <w:rsid w:val="003934a0"/>
    <w:basedOn w:val="Annotationtext"/>
    <w:pPr/>
    <w:rPr>
      <w:b/>
      <w:bCs/>
    </w:rPr>
  </w:style>
  <w:style w:type="paragraph" w:styleId="Revision">
    <w:name w:val="Revision"/>
    <w:rsid w:val="005604d3"/>
    <w:pPr>
      <w:widowControl/>
      <w:suppressAutoHyphens w:val="true"/>
      <w:bidi w:val="0"/>
      <w:jc w:val="left"/>
    </w:pPr>
    <w:rPr>
      <w:rFonts w:ascii="Times New Roman" w:hAnsi="Times New Roman" w:eastAsia="Droid Sans Fallback" w:cs="Cambria"/>
      <w:color w:val="00000A"/>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thony.hanley@utoronto.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www.R-project.org/" TargetMode="External"/><Relationship Id="rId14" Type="http://schemas.openxmlformats.org/officeDocument/2006/relationships/hyperlink" Target="http://www.jstor.org/stable/2346101" TargetMode="Externa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2016-04-22T13:45:00Z</dcterms:created>
  <dc:creator>Tony</dc:creator>
  <dc:language>en-CA</dc:language>
  <cp:lastModifiedBy>Tony</cp:lastModifiedBy>
  <dcterms:modified xsi:type="dcterms:W3CDTF">2016-04-22T18:26:00Z</dcterms:modified>
  <cp:revision>33</cp:revision>
</cp:coreProperties>
</file>