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wmf" ContentType="image/x-wmf"/>
  <Override PartName="/word/media/image1.wmf" ContentType="image/x-wmf"/>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FFFFFF" w:val="clear"/>
        <w:spacing w:before="480" w:after="0"/>
        <w:rPr/>
      </w:pPr>
      <w:bookmarkStart w:id="0" w:name="title-page"/>
      <w:bookmarkEnd w:id="0"/>
      <w:r>
        <w:rPr/>
        <w:t>Title page</w:t>
      </w:r>
    </w:p>
    <w:p>
      <w:pPr>
        <w:pStyle w:val="FirstParagraph"/>
        <w:rPr/>
      </w:pPr>
      <w:r>
        <w:rPr/>
        <w:t xml:space="preserve">Title: Association of non-esterified fatty acid composition with insulin sensitivity and </w:t>
      </w:r>
      <w:r>
        <w:rPr>
          <w:highlight w:val="yellow"/>
        </w:rPr>
        <w:t>beta cell</w:t>
      </w:r>
      <w:r>
        <w:rPr/>
        <w:t xml:space="preserve"> </w:t>
      </w:r>
      <w:del w:id="0" w:author="Anthony Hanley" w:date="2017-10-17T18:19:00Z">
        <w:r>
          <w:rPr/>
          <w:delText>dys</w:delText>
        </w:r>
      </w:del>
      <w:r>
        <w:rPr/>
        <w:t>function in the Prospective Metabolism and Islet Cell Evaluation (PROMISE) cohort</w:t>
      </w:r>
    </w:p>
    <w:p>
      <w:pPr>
        <w:pStyle w:val="TextBody"/>
        <w:rPr/>
      </w:pPr>
      <w:r>
        <w:rPr/>
        <w:t>Author: Luke W. Johnston</w:t>
      </w:r>
      <w:r>
        <w:rPr>
          <w:vertAlign w:val="superscript"/>
        </w:rPr>
        <w:t>1</w:t>
      </w:r>
      <w:r>
        <w:rPr/>
        <w:t>; Stewart B. Harris</w:t>
      </w:r>
      <w:r>
        <w:rPr>
          <w:vertAlign w:val="superscript"/>
        </w:rPr>
        <w:t>2</w:t>
      </w:r>
      <w:r>
        <w:rPr/>
        <w:t xml:space="preserve">; Ravi Retnakaran </w:t>
      </w:r>
      <w:r>
        <w:rPr>
          <w:vertAlign w:val="superscript"/>
        </w:rPr>
        <w:t>3,4</w:t>
      </w:r>
      <w:r>
        <w:rPr/>
        <w:t>; Adria Giacca</w:t>
      </w:r>
      <w:r>
        <w:rPr>
          <w:vertAlign w:val="superscript"/>
        </w:rPr>
        <w:t>5</w:t>
      </w:r>
      <w:r>
        <w:rPr/>
        <w:t>; Zhen Liu</w:t>
      </w:r>
      <w:r>
        <w:rPr>
          <w:vertAlign w:val="superscript"/>
        </w:rPr>
        <w:t>1</w:t>
      </w:r>
      <w:r>
        <w:rPr/>
        <w:t>; Richard P. Bazinet</w:t>
      </w:r>
      <w:r>
        <w:rPr>
          <w:vertAlign w:val="superscript"/>
        </w:rPr>
        <w:t>1</w:t>
      </w:r>
      <w:r>
        <w:rPr/>
        <w:t>; and Anthony J. Hanley</w:t>
      </w:r>
      <w:r>
        <w:rPr>
          <w:vertAlign w:val="superscript"/>
        </w:rPr>
        <w:t>1,3,6</w:t>
      </w:r>
    </w:p>
    <w:p>
      <w:pPr>
        <w:pStyle w:val="TextBody"/>
        <w:rPr/>
      </w:pPr>
      <w:r>
        <w:rPr/>
        <w:t>Institutions of origin:</w:t>
      </w:r>
    </w:p>
    <w:p>
      <w:pPr>
        <w:pStyle w:val="Compact"/>
        <w:numPr>
          <w:ilvl w:val="0"/>
          <w:numId w:val="1"/>
        </w:numPr>
        <w:shd w:fill="FFFFFF" w:val="clear"/>
        <w:rPr/>
      </w:pPr>
      <w:r>
        <w:rPr/>
        <w:t>Department of Nutritional Sciences, University of Toronto, Toronto, Ontario, Canada.</w:t>
      </w:r>
    </w:p>
    <w:p>
      <w:pPr>
        <w:pStyle w:val="Compact"/>
        <w:numPr>
          <w:ilvl w:val="0"/>
          <w:numId w:val="1"/>
        </w:numPr>
        <w:shd w:fill="FFFFFF" w:val="clear"/>
        <w:rPr/>
      </w:pPr>
      <w:r>
        <w:rPr/>
        <w:t>Centre for Studies in Family Medicine, University of Western Ontario, London, Ontario, Canada.</w:t>
      </w:r>
    </w:p>
    <w:p>
      <w:pPr>
        <w:pStyle w:val="Compact"/>
        <w:numPr>
          <w:ilvl w:val="0"/>
          <w:numId w:val="1"/>
        </w:numPr>
        <w:shd w:fill="FFFFFF" w:val="clear"/>
        <w:rPr/>
      </w:pPr>
      <w:r>
        <w:rPr/>
        <w:t>Division of Endocrinology, University of Toronto, Toronto, ON, Canada.</w:t>
      </w:r>
    </w:p>
    <w:p>
      <w:pPr>
        <w:pStyle w:val="Compact"/>
        <w:numPr>
          <w:ilvl w:val="0"/>
          <w:numId w:val="1"/>
        </w:numPr>
        <w:shd w:fill="FFFFFF" w:val="clear"/>
        <w:rPr/>
      </w:pPr>
      <w:r>
        <w:rPr/>
        <w:t>Lunenfeld Tanenbaum Research Institute, Mount Sinai Hospital, Toronto, Ontario, Canada.</w:t>
      </w:r>
    </w:p>
    <w:p>
      <w:pPr>
        <w:pStyle w:val="Compact"/>
        <w:numPr>
          <w:ilvl w:val="0"/>
          <w:numId w:val="1"/>
        </w:numPr>
        <w:shd w:fill="FFFFFF" w:val="clear"/>
        <w:rPr/>
      </w:pPr>
      <w:r>
        <w:rPr/>
        <w:t>Department of Physiology, University of Toronto, Toronto, Ontario, Canada.</w:t>
      </w:r>
    </w:p>
    <w:p>
      <w:pPr>
        <w:pStyle w:val="Compact"/>
        <w:numPr>
          <w:ilvl w:val="0"/>
          <w:numId w:val="1"/>
        </w:numPr>
        <w:shd w:fill="FFFFFF" w:val="clear"/>
        <w:rPr/>
      </w:pPr>
      <w:r>
        <w:rPr/>
        <w:t>Dalla Lana School of Public Health, University of Toronto, Toronto, Ontario, Canada.</w:t>
      </w:r>
    </w:p>
    <w:p>
      <w:pPr>
        <w:pStyle w:val="FirstParagraph"/>
        <w:rPr/>
      </w:pPr>
      <w:r>
        <w:rPr/>
        <w:t>Corresponding author:</w:t>
      </w:r>
    </w:p>
    <w:p>
      <w:pPr>
        <w:pStyle w:val="Compact"/>
        <w:numPr>
          <w:ilvl w:val="0"/>
          <w:numId w:val="2"/>
        </w:numPr>
        <w:shd w:fill="FFFFFF" w:val="clear"/>
        <w:rPr/>
      </w:pPr>
      <w:r>
        <w:rPr/>
        <w:t>Name: Anthony J. Hanley</w:t>
      </w:r>
    </w:p>
    <w:p>
      <w:pPr>
        <w:pStyle w:val="Compact"/>
        <w:numPr>
          <w:ilvl w:val="0"/>
          <w:numId w:val="2"/>
        </w:numPr>
        <w:shd w:fill="FFFFFF" w:val="clear"/>
        <w:rPr/>
      </w:pPr>
      <w:r>
        <w:rPr/>
        <w:t>Current address:</w:t>
        <w:br/>
        <w:t>Department of Nutritional Sciences</w:t>
        <w:br/>
        <w:t>Faculty of Medicine</w:t>
        <w:br/>
        <w:t>University of Toronto</w:t>
        <w:br/>
        <w:t>FitzGerald Building, 150 College Street, Room 341</w:t>
        <w:br/>
        <w:t>Toronto, ON, Canada, M5S 3E2</w:t>
      </w:r>
    </w:p>
    <w:p>
      <w:pPr>
        <w:pStyle w:val="Compact"/>
        <w:numPr>
          <w:ilvl w:val="0"/>
          <w:numId w:val="2"/>
        </w:numPr>
        <w:shd w:fill="FFFFFF" w:val="clear"/>
        <w:rPr/>
      </w:pPr>
      <w:r>
        <w:rPr/>
        <w:t>Phone number: 416.978.3616</w:t>
      </w:r>
    </w:p>
    <w:p>
      <w:pPr>
        <w:pStyle w:val="Compact"/>
        <w:numPr>
          <w:ilvl w:val="0"/>
          <w:numId w:val="2"/>
        </w:numPr>
        <w:shd w:fill="FFFFFF" w:val="clear"/>
        <w:rPr/>
      </w:pPr>
      <w:r>
        <w:rPr/>
        <w:t xml:space="preserve">Email: </w:t>
      </w:r>
      <w:hyperlink r:id="rId2">
        <w:r>
          <w:rPr>
            <w:rStyle w:val="InternetLink"/>
          </w:rPr>
          <w:t>anthony.hanley@utoronto.ca</w:t>
        </w:r>
      </w:hyperlink>
    </w:p>
    <w:p>
      <w:pPr>
        <w:pStyle w:val="FirstParagraph"/>
        <w:rPr/>
      </w:pPr>
      <w:r>
        <w:rPr/>
        <w:t>Word count - Main text: 3869 / 4000 (with figure captions)</w:t>
      </w:r>
    </w:p>
    <w:p>
      <w:pPr>
        <w:pStyle w:val="Heading1"/>
        <w:rPr/>
      </w:pPr>
      <w:bookmarkStart w:id="1" w:name="abstract"/>
      <w:bookmarkEnd w:id="1"/>
      <w:r>
        <w:rPr/>
        <w:t>Abstract</w:t>
      </w:r>
    </w:p>
    <w:p>
      <w:pPr>
        <w:pStyle w:val="FirstParagraph"/>
        <w:rPr/>
      </w:pPr>
      <w:r>
        <w:rPr/>
        <w:t xml:space="preserve">Aim: Our aim was to determine the longitudinal associations of individual non-esterified fatty acids (NEFA) on </w:t>
      </w:r>
      <w:r>
        <w:rPr>
          <w:highlight w:val="yellow"/>
        </w:rPr>
        <w:t>the pathogenesis of diabetes, specifically on differences</w:t>
      </w:r>
      <w:r>
        <w:rPr/>
        <w:t xml:space="preserve"> in </w:t>
      </w:r>
      <w:del w:id="1" w:author="Anthony Hanley" w:date="2017-10-17T18:21:00Z">
        <w:r>
          <w:rPr/>
          <w:delText xml:space="preserve">the </w:delText>
        </w:r>
      </w:del>
      <w:r>
        <w:rPr/>
        <w:t xml:space="preserve">insulin sensitivity and </w:t>
      </w:r>
      <w:r>
        <w:rPr>
          <w:highlight w:val="yellow"/>
        </w:rPr>
        <w:t xml:space="preserve">beta cell </w:t>
      </w:r>
      <w:r>
        <w:rPr/>
        <w:t>function over 6 years in a cohort of individuals who are at-risk for diabetes.</w:t>
      </w:r>
    </w:p>
    <w:p>
      <w:pPr>
        <w:pStyle w:val="TextBody"/>
        <w:rPr/>
      </w:pPr>
      <w:r>
        <w:rPr/>
        <w:t xml:space="preserve">Methods: In the PROMISE </w:t>
      </w:r>
      <w:r>
        <w:rPr>
          <w:highlight w:val="yellow"/>
        </w:rPr>
        <w:t>longitudinal</w:t>
      </w:r>
      <w:r>
        <w:rPr/>
        <w:t xml:space="preserve"> cohort, 477 participants had serum NEFA (mol% and concentration) measured at the baseline visit and completed an OGTT at 3 time points over 6 years. Outcome variables were calculated using the OGTT values. </w:t>
      </w:r>
      <w:r>
        <w:rPr>
          <w:highlight w:val="yellow"/>
        </w:rPr>
        <w:t>Insulin sensitivity</w:t>
      </w:r>
      <w:r>
        <w:rPr/>
        <w:t xml:space="preserve"> was assessed using HOMA2-%S and the Matsuda index, while </w:t>
      </w:r>
      <w:r>
        <w:rPr>
          <w:highlight w:val="yellow"/>
        </w:rPr>
        <w:t>beta cell</w:t>
      </w:r>
      <w:r>
        <w:rPr/>
        <w:t xml:space="preserve"> function was assessed using the Insulinogenic index over HOMA-IR (IGI/IR) and the Insulin Secretion-Sensitivity Index-2 (ISSI-2). Generalized estimating equations were used, adjusting for time, waist, sex, ethnicity, baseline age, alanine aminotransferase, and physical activity. NEFA were </w:t>
      </w:r>
      <w:r>
        <w:rPr>
          <w:highlight w:val="yellow"/>
        </w:rPr>
        <w:t>analysed</w:t>
      </w:r>
      <w:r>
        <w:rPr/>
        <w:t xml:space="preserve"> as both concentrations (nmol/</w:t>
      </w:r>
      <w:r>
        <w:rPr>
          <w:highlight w:val="yellow"/>
        </w:rPr>
        <w:t>ml</w:t>
      </w:r>
      <w:r>
        <w:rPr/>
        <w:t>) and proportions (mol%) of the total fraction.</w:t>
      </w:r>
    </w:p>
    <w:p>
      <w:pPr>
        <w:pStyle w:val="TextBody"/>
        <w:rPr/>
      </w:pPr>
      <w:r>
        <w:rPr/>
        <w:t xml:space="preserve">Results: Participants (73% female, 70% with European-ancestry) had their </w:t>
      </w:r>
      <w:r>
        <w:rPr>
          <w:highlight w:val="yellow"/>
        </w:rPr>
        <w:t>insulin sensitivity and beta cell</w:t>
      </w:r>
      <w:r>
        <w:rPr/>
        <w:t xml:space="preserve"> function decline by 14-27% over 6 years of follow-up. While in unadjusted models there were several NEFA (e.g. 18:1n-7, 20:1n-9, 22:4n-6) that </w:t>
      </w:r>
      <w:r>
        <w:rPr>
          <w:highlight w:val="yellow"/>
        </w:rPr>
        <w:t>associated with lower insulin sensitivity,</w:t>
      </w:r>
      <w:r>
        <w:rPr/>
        <w:t xml:space="preserve"> nearly all of these associations were attenuated in fully adjusted models. In adjusted models, total NEFA, 16:0, 18:1n-9, and 18:2n-6 (as concentrations) </w:t>
      </w:r>
      <w:r>
        <w:rPr>
          <w:highlight w:val="yellow"/>
        </w:rPr>
        <w:t>associated with 3.7 to 8.0% lower IGI/IR and ISSI-2</w:t>
      </w:r>
      <w:r>
        <w:rPr/>
        <w:t xml:space="preserve">, while only 20:5n-3 (as mol%) </w:t>
      </w:r>
      <w:r>
        <w:rPr>
          <w:highlight w:val="yellow"/>
        </w:rPr>
        <w:t>associated with 7.7% lower</w:t>
      </w:r>
      <w:r>
        <w:rPr/>
        <w:t xml:space="preserve"> HOMA2-%S.</w:t>
      </w:r>
    </w:p>
    <w:p>
      <w:pPr>
        <w:pStyle w:val="TextBody"/>
        <w:rPr/>
      </w:pPr>
      <w:r>
        <w:rPr/>
        <w:t xml:space="preserve">Conclusions: Total NEFA concentration was a strong predictor of lower </w:t>
      </w:r>
      <w:r>
        <w:rPr>
          <w:highlight w:val="yellow"/>
        </w:rPr>
        <w:t>beta cell</w:t>
      </w:r>
      <w:r>
        <w:rPr/>
        <w:t xml:space="preserve"> function over 6 years. Our results suggest that the association with </w:t>
      </w:r>
      <w:r>
        <w:rPr>
          <w:highlight w:val="yellow"/>
        </w:rPr>
        <w:t>beta cell</w:t>
      </w:r>
      <w:r>
        <w:rPr/>
        <w:t xml:space="preserve"> function is due to the absolute size of the serum NEFA fraction, rather than the specific fatty acid composition.</w:t>
      </w:r>
    </w:p>
    <w:p>
      <w:pPr>
        <w:pStyle w:val="Heading2"/>
        <w:rPr/>
      </w:pPr>
      <w:bookmarkStart w:id="2" w:name="keywords"/>
      <w:bookmarkEnd w:id="2"/>
      <w:r>
        <w:rPr/>
        <w:t>Keywords:</w:t>
      </w:r>
    </w:p>
    <w:p>
      <w:pPr>
        <w:pStyle w:val="FirstParagraph"/>
        <w:rPr>
          <w:highlight w:val="yellow"/>
        </w:rPr>
      </w:pPr>
      <w:r>
        <w:rPr>
          <w:highlight w:val="yellow"/>
        </w:rPr>
        <w:t>beta cell function; diabetes pathogenesis; fatty acid composition; insulin sensitivity; longitudinal cohort; non-esterified fatty acids;</w:t>
      </w:r>
    </w:p>
    <w:p>
      <w:pPr>
        <w:pStyle w:val="Heading2"/>
        <w:rPr/>
      </w:pPr>
      <w:bookmarkStart w:id="3" w:name="abbreviations"/>
      <w:bookmarkEnd w:id="3"/>
      <w:r>
        <w:rPr/>
        <w:t>Abbreviations:</w:t>
      </w:r>
    </w:p>
    <w:p>
      <w:pPr>
        <w:pStyle w:val="Compact"/>
        <w:numPr>
          <w:ilvl w:val="0"/>
          <w:numId w:val="3"/>
        </w:numPr>
        <w:shd w:fill="FFFFFF" w:val="clear"/>
        <w:rPr>
          <w:highlight w:val="yellow"/>
        </w:rPr>
      </w:pPr>
      <w:r>
        <w:rPr>
          <w:highlight w:val="yellow"/>
        </w:rPr>
        <w:t>ALT: Alanine aminotransferase</w:t>
      </w:r>
    </w:p>
    <w:p>
      <w:pPr>
        <w:pStyle w:val="Compact"/>
        <w:numPr>
          <w:ilvl w:val="0"/>
          <w:numId w:val="3"/>
        </w:numPr>
        <w:shd w:fill="FFFFFF" w:val="clear"/>
        <w:rPr>
          <w:highlight w:val="yellow"/>
        </w:rPr>
      </w:pPr>
      <w:r>
        <w:rPr>
          <w:highlight w:val="yellow"/>
        </w:rPr>
        <w:t>AR1: Autoregressive of order 1</w:t>
      </w:r>
    </w:p>
    <w:p>
      <w:pPr>
        <w:pStyle w:val="Compact"/>
        <w:numPr>
          <w:ilvl w:val="0"/>
          <w:numId w:val="3"/>
        </w:numPr>
        <w:shd w:fill="FFFFFF" w:val="clear"/>
        <w:rPr>
          <w:highlight w:val="yellow"/>
        </w:rPr>
      </w:pPr>
      <w:r>
        <w:rPr>
          <w:highlight w:val="yellow"/>
        </w:rPr>
        <w:t>EPA: Eicosapentaenoic acid</w:t>
      </w:r>
    </w:p>
    <w:p>
      <w:pPr>
        <w:pStyle w:val="Compact"/>
        <w:numPr>
          <w:ilvl w:val="0"/>
          <w:numId w:val="3"/>
        </w:numPr>
        <w:shd w:fill="FFFFFF" w:val="clear"/>
        <w:rPr>
          <w:highlight w:val="yellow"/>
        </w:rPr>
      </w:pPr>
      <w:r>
        <w:rPr>
          <w:highlight w:val="yellow"/>
        </w:rPr>
        <w:t>FDR: False Discovery Rate</w:t>
      </w:r>
    </w:p>
    <w:p>
      <w:pPr>
        <w:pStyle w:val="Compact"/>
        <w:numPr>
          <w:ilvl w:val="0"/>
          <w:numId w:val="3"/>
        </w:numPr>
        <w:shd w:fill="FFFFFF" w:val="clear"/>
        <w:rPr/>
      </w:pPr>
      <w:r>
        <w:rPr/>
        <w:t>GEE: Generalized estimating equations</w:t>
      </w:r>
    </w:p>
    <w:p>
      <w:pPr>
        <w:pStyle w:val="Compact"/>
        <w:numPr>
          <w:ilvl w:val="0"/>
          <w:numId w:val="3"/>
        </w:numPr>
        <w:shd w:fill="FFFFFF" w:val="clear"/>
        <w:rPr>
          <w:highlight w:val="yellow"/>
        </w:rPr>
      </w:pPr>
      <w:r>
        <w:rPr>
          <w:highlight w:val="yellow"/>
        </w:rPr>
        <w:t>HOMA: Homeostatic model assessment</w:t>
      </w:r>
    </w:p>
    <w:p>
      <w:pPr>
        <w:pStyle w:val="Compact"/>
        <w:numPr>
          <w:ilvl w:val="0"/>
          <w:numId w:val="3"/>
        </w:numPr>
        <w:shd w:fill="FFFFFF" w:val="clear"/>
        <w:rPr>
          <w:highlight w:val="yellow"/>
        </w:rPr>
      </w:pPr>
      <w:r>
        <w:rPr>
          <w:highlight w:val="yellow"/>
        </w:rPr>
        <w:t>HOMA-IR: Homeostatic model assessment of insulin resistance</w:t>
      </w:r>
    </w:p>
    <w:p>
      <w:pPr>
        <w:pStyle w:val="Compact"/>
        <w:numPr>
          <w:ilvl w:val="0"/>
          <w:numId w:val="3"/>
        </w:numPr>
        <w:shd w:fill="FFFFFF" w:val="clear"/>
        <w:rPr>
          <w:highlight w:val="yellow"/>
        </w:rPr>
      </w:pPr>
      <w:r>
        <w:rPr>
          <w:highlight w:val="yellow"/>
        </w:rPr>
        <w:t>HOMA2-%S: Homeostatic model assessment 2 of insulin sensitivity</w:t>
      </w:r>
    </w:p>
    <w:p>
      <w:pPr>
        <w:pStyle w:val="Compact"/>
        <w:numPr>
          <w:ilvl w:val="0"/>
          <w:numId w:val="3"/>
        </w:numPr>
        <w:shd w:fill="FFFFFF" w:val="clear"/>
        <w:rPr>
          <w:highlight w:val="yellow"/>
        </w:rPr>
      </w:pPr>
      <w:r>
        <w:rPr>
          <w:highlight w:val="yellow"/>
        </w:rPr>
        <w:t>IFG: Impaired fasting glucose</w:t>
      </w:r>
    </w:p>
    <w:p>
      <w:pPr>
        <w:pStyle w:val="Compact"/>
        <w:numPr>
          <w:ilvl w:val="0"/>
          <w:numId w:val="3"/>
        </w:numPr>
        <w:shd w:fill="FFFFFF" w:val="clear"/>
        <w:rPr/>
      </w:pPr>
      <w:r>
        <w:rPr/>
        <w:t>IGI/IR: Insulinogenic index over HOMA-IR</w:t>
      </w:r>
    </w:p>
    <w:p>
      <w:pPr>
        <w:pStyle w:val="Compact"/>
        <w:numPr>
          <w:ilvl w:val="0"/>
          <w:numId w:val="3"/>
        </w:numPr>
        <w:shd w:fill="FFFFFF" w:val="clear"/>
        <w:rPr>
          <w:highlight w:val="yellow"/>
        </w:rPr>
      </w:pPr>
      <w:r>
        <w:rPr>
          <w:highlight w:val="yellow"/>
        </w:rPr>
        <w:t>IGT: Impaired glucose tolerance</w:t>
      </w:r>
    </w:p>
    <w:p>
      <w:pPr>
        <w:pStyle w:val="Compact"/>
        <w:numPr>
          <w:ilvl w:val="0"/>
          <w:numId w:val="3"/>
        </w:numPr>
        <w:shd w:fill="FFFFFF" w:val="clear"/>
        <w:rPr/>
      </w:pPr>
      <w:r>
        <w:rPr/>
        <w:t>ISI: Insulin Sensitivity Index (Matsuda index)</w:t>
      </w:r>
    </w:p>
    <w:p>
      <w:pPr>
        <w:pStyle w:val="Compact"/>
        <w:numPr>
          <w:ilvl w:val="0"/>
          <w:numId w:val="3"/>
        </w:numPr>
        <w:shd w:fill="FFFFFF" w:val="clear"/>
        <w:rPr/>
      </w:pPr>
      <w:r>
        <w:rPr/>
        <w:t>ISSI-2: Insulin Secretion-Sensitivity Index-2</w:t>
      </w:r>
    </w:p>
    <w:p>
      <w:pPr>
        <w:pStyle w:val="Compact"/>
        <w:numPr>
          <w:ilvl w:val="0"/>
          <w:numId w:val="3"/>
        </w:numPr>
        <w:shd w:fill="FFFFFF" w:val="clear"/>
        <w:rPr>
          <w:highlight w:val="yellow"/>
        </w:rPr>
      </w:pPr>
      <w:r>
        <w:rPr>
          <w:highlight w:val="yellow"/>
        </w:rPr>
        <w:t>MAQ: Modified Activity Questionnaire</w:t>
      </w:r>
    </w:p>
    <w:p>
      <w:pPr>
        <w:pStyle w:val="Compact"/>
        <w:numPr>
          <w:ilvl w:val="0"/>
          <w:numId w:val="3"/>
        </w:numPr>
        <w:shd w:fill="FFFFFF" w:val="clear"/>
        <w:rPr>
          <w:highlight w:val="yellow"/>
        </w:rPr>
      </w:pPr>
      <w:r>
        <w:rPr>
          <w:highlight w:val="yellow"/>
        </w:rPr>
        <w:t>MET: Metabolic Equivalent of Task</w:t>
      </w:r>
    </w:p>
    <w:p>
      <w:pPr>
        <w:pStyle w:val="Compact"/>
        <w:numPr>
          <w:ilvl w:val="0"/>
          <w:numId w:val="3"/>
        </w:numPr>
        <w:shd w:fill="FFFFFF" w:val="clear"/>
        <w:rPr>
          <w:highlight w:val="yellow"/>
        </w:rPr>
      </w:pPr>
      <w:r>
        <w:rPr>
          <w:highlight w:val="yellow"/>
        </w:rPr>
        <w:t>NEFA: Non-esterified fatty acids</w:t>
      </w:r>
    </w:p>
    <w:p>
      <w:pPr>
        <w:pStyle w:val="Compact"/>
        <w:numPr>
          <w:ilvl w:val="0"/>
          <w:numId w:val="3"/>
        </w:numPr>
        <w:shd w:fill="FFFFFF" w:val="clear"/>
        <w:rPr>
          <w:highlight w:val="yellow"/>
        </w:rPr>
      </w:pPr>
      <w:r>
        <w:rPr>
          <w:highlight w:val="yellow"/>
        </w:rPr>
        <w:t>OGTT: Oral glucose tolerance test</w:t>
      </w:r>
    </w:p>
    <w:p>
      <w:pPr>
        <w:pStyle w:val="Compact"/>
        <w:numPr>
          <w:ilvl w:val="0"/>
          <w:numId w:val="3"/>
        </w:numPr>
        <w:shd w:fill="FFFFFF" w:val="clear"/>
        <w:rPr>
          <w:highlight w:val="yellow"/>
        </w:rPr>
      </w:pPr>
      <w:r>
        <w:rPr>
          <w:highlight w:val="yellow"/>
        </w:rPr>
        <w:t>PLS: Partial least squares regression</w:t>
      </w:r>
    </w:p>
    <w:p>
      <w:pPr>
        <w:pStyle w:val="Compact"/>
        <w:numPr>
          <w:ilvl w:val="0"/>
          <w:numId w:val="3"/>
        </w:numPr>
        <w:shd w:fill="FFFFFF" w:val="clear"/>
        <w:rPr/>
      </w:pPr>
      <w:r>
        <w:rPr/>
        <w:t>PROMISE: Prospective Metabolism and Islet Cell Evaluation Cohort</w:t>
      </w:r>
    </w:p>
    <w:p>
      <w:pPr>
        <w:pStyle w:val="Compact"/>
        <w:numPr>
          <w:ilvl w:val="0"/>
          <w:numId w:val="3"/>
        </w:numPr>
        <w:shd w:fill="FFFFFF" w:val="clear"/>
        <w:rPr>
          <w:highlight w:val="yellow"/>
        </w:rPr>
      </w:pPr>
      <w:r>
        <w:rPr>
          <w:highlight w:val="yellow"/>
        </w:rPr>
        <w:t>PUFA: Polyunsaturated fatty acids</w:t>
      </w:r>
    </w:p>
    <w:p>
      <w:pPr>
        <w:pStyle w:val="Compact"/>
        <w:numPr>
          <w:ilvl w:val="0"/>
          <w:numId w:val="3"/>
        </w:numPr>
        <w:shd w:fill="FFFFFF" w:val="clear"/>
        <w:rPr/>
      </w:pPr>
      <w:r>
        <w:rPr/>
        <w:t>QIC: Quasi-Likelihood Information Criterion</w:t>
      </w:r>
    </w:p>
    <w:p>
      <w:pPr>
        <w:pStyle w:val="Compact"/>
        <w:numPr>
          <w:ilvl w:val="0"/>
          <w:numId w:val="3"/>
        </w:numPr>
        <w:shd w:fill="FFFFFF" w:val="clear"/>
        <w:rPr>
          <w:highlight w:val="yellow"/>
        </w:rPr>
      </w:pPr>
      <w:r>
        <w:rPr>
          <w:highlight w:val="yellow"/>
        </w:rPr>
        <w:t>TAG: Triacylglyceride</w:t>
      </w:r>
    </w:p>
    <w:p>
      <w:pPr>
        <w:pStyle w:val="Compact"/>
        <w:numPr>
          <w:ilvl w:val="0"/>
          <w:numId w:val="3"/>
        </w:numPr>
        <w:shd w:fill="FFFFFF" w:val="clear"/>
        <w:rPr/>
      </w:pPr>
      <w:r>
        <w:rPr/>
        <w:t>WC: Waist circumference</w:t>
      </w:r>
    </w:p>
    <w:p>
      <w:pPr>
        <w:pStyle w:val="Heading1"/>
        <w:rPr/>
      </w:pPr>
      <w:bookmarkStart w:id="4" w:name="introduction"/>
      <w:bookmarkEnd w:id="4"/>
      <w:r>
        <w:rPr/>
        <w:t>Introduction</w:t>
      </w:r>
    </w:p>
    <w:p>
      <w:pPr>
        <w:pStyle w:val="FirstParagraph"/>
        <w:rPr/>
      </w:pPr>
      <w:r>
        <w:rPr/>
        <w:t xml:space="preserve">Total non-esterified fatty acids (NEFA) have been well documented to influence the pathogenesis of type 2 diabetes mellitus. Experimental work has shown that exposure to high concentrations of NEFA can induce insulin resistance in insulin-sensitive tissues such as muscle and liver, and can impair pancreatic </w:t>
      </w:r>
      <w:r>
        <w:rPr>
          <w:highlight w:val="yellow"/>
        </w:rPr>
        <w:t>beta cell</w:t>
      </w:r>
      <w:r>
        <w:rPr/>
        <w:t xml:space="preserve"> production of insulin [1, 2]. Observational and clinical studies have reported concordant findings, showing in particular that elevated total plasma NEFA associates with an increased risk for incident type 2 diabetes [3, 4].</w:t>
      </w:r>
    </w:p>
    <w:p>
      <w:pPr>
        <w:pStyle w:val="TextBody"/>
        <w:rPr/>
      </w:pPr>
      <w:r>
        <w:rPr/>
        <w:t xml:space="preserve">Much of the previous experimental work on the role of NEFA in type 2 diabetes </w:t>
      </w:r>
      <w:r>
        <w:rPr>
          <w:highlight w:val="yellow"/>
        </w:rPr>
        <w:t>utilised</w:t>
      </w:r>
      <w:r>
        <w:rPr/>
        <w:t xml:space="preserve"> individual fatty acids such as palmitic acid (16:0) or oleic acid (18:1n-9), or alternatively used specific oils such as soybean oil, which is high in the polyunsaturated fatty acid (PUFA) linoleic acid (18:2n-6), as the exposure to </w:t>
      </w:r>
      <w:r>
        <w:rPr>
          <w:highlight w:val="yellow"/>
        </w:rPr>
        <w:t>characterise</w:t>
      </w:r>
      <w:r>
        <w:rPr/>
        <w:t xml:space="preserve"> the metabolic impact of total NEFA. However, fatty acids comprise multiple molecules with diverse physiological functions, and few studies have </w:t>
      </w:r>
      <w:r>
        <w:rPr>
          <w:highlight w:val="yellow"/>
        </w:rPr>
        <w:t>analysed</w:t>
      </w:r>
      <w:r>
        <w:rPr/>
        <w:t xml:space="preserve"> the effects of a broader spectrum of fatty acids. For instance, one study suggested that eicosapentaenoic acid (20:5n-3) can protect against the lipotoxic effect of palmitic acid in the </w:t>
      </w:r>
      <w:r>
        <w:rPr>
          <w:highlight w:val="yellow"/>
        </w:rPr>
        <w:t>beta cells</w:t>
      </w:r>
      <w:r>
        <w:rPr/>
        <w:t xml:space="preserve"> [5].</w:t>
      </w:r>
    </w:p>
    <w:p>
      <w:pPr>
        <w:pStyle w:val="TextBody"/>
        <w:rPr/>
      </w:pPr>
      <w:r>
        <w:rPr/>
        <w:t xml:space="preserve">Despite a sizable literature studying the role of total NEFA concentration in diabetes, there are important gaps in this research. The majority of previous studies have used animal models or cell lines [6, 7], have been short term human trials [8–11], or have been epidemiological studies that only looked at total NEFA and not individual fatty acids [12–14]. To date, there have been no longitudinal studies examining the role of the composition of the serum NEFA fraction on the pathogenesis of diabetes, which is critical given the protracted natural history of diabetes and the growing appreciation of the divergent effects of individual fatty acids. Therefore, our objective was to examine the association of serum NEFA composition on </w:t>
      </w:r>
      <w:r>
        <w:rPr>
          <w:highlight w:val="yellow"/>
        </w:rPr>
        <w:t>differences</w:t>
      </w:r>
      <w:r>
        <w:rPr/>
        <w:t xml:space="preserve"> over time in insulin sensitivity and </w:t>
      </w:r>
      <w:r>
        <w:rPr>
          <w:highlight w:val="yellow"/>
        </w:rPr>
        <w:t>beta cell</w:t>
      </w:r>
      <w:r>
        <w:rPr/>
        <w:t xml:space="preserve"> function in a longitudinal cohort. We hypothesized that higher palmitic acid and lower PUFA such as eicosapentaenoic acid in the NEFA fraction would associate with declining insulin sensitivity and beta cell function over 6 years.</w:t>
      </w:r>
    </w:p>
    <w:p>
      <w:pPr>
        <w:pStyle w:val="Heading1"/>
        <w:rPr/>
      </w:pPr>
      <w:bookmarkStart w:id="5" w:name="methods"/>
      <w:bookmarkEnd w:id="5"/>
      <w:r>
        <w:rPr/>
        <w:t>Methods</w:t>
      </w:r>
    </w:p>
    <w:p>
      <w:pPr>
        <w:pStyle w:val="FirstParagraph"/>
        <w:rPr/>
      </w:pPr>
      <w:r>
        <w:rPr/>
        <w:t xml:space="preserve">Participants from London and Toronto, Canada, were recruited into the Prospective Metabolism and Islet cell Evaluation (PROMISE) cohort. Eligibility for recruitment into PROMISE required having one or more risk factors for type 2 diabetes mellitus, including obesity, hypertension, family history of diabetes, and/or a history of gestational diabetes or birth of a macrosomic infant. Participants aged 30 years and older (n=736) attended the baseline visit between 2004-2006. Follow-up examinations in this cohort occur every three years, with three examination visits completed to date (2004-2006, 2007-2009, and 2010-2013). Participants are contacted annually by telephone. The current study sample used data on participants who did not have diabetes at baseline, who returned for one or more of the follow-up examinations, and who had samples available for fatty acid measurements (n=477). A diagram of the sample size at each visit is shown in ESM Fig. 1. At each examination, participants undergo metabolic </w:t>
      </w:r>
      <w:r>
        <w:rPr>
          <w:highlight w:val="yellow"/>
        </w:rPr>
        <w:t>characterisation</w:t>
      </w:r>
      <w:r>
        <w:rPr/>
        <w:t xml:space="preserve">, anthropometric measurements, and questionnaires on lifestyle and sociodemographics. Research ethics approval was obtained from Mount Sinai Hospital and the University of Western Ontario, and all participants provided written informed consent. Data collection methods were </w:t>
      </w:r>
      <w:r>
        <w:rPr>
          <w:highlight w:val="yellow"/>
        </w:rPr>
        <w:t>standardised</w:t>
      </w:r>
      <w:r>
        <w:rPr/>
        <w:t xml:space="preserve"> across the 2 centres and research nurses were centrally trained.</w:t>
      </w:r>
    </w:p>
    <w:p>
      <w:pPr>
        <w:pStyle w:val="Heading2"/>
        <w:rPr/>
      </w:pPr>
      <w:bookmarkStart w:id="6" w:name="blood-measure-assessments"/>
      <w:bookmarkEnd w:id="6"/>
      <w:r>
        <w:rPr/>
        <w:t>Blood measure assessments</w:t>
      </w:r>
    </w:p>
    <w:p>
      <w:pPr>
        <w:pStyle w:val="FirstParagraph"/>
        <w:rPr/>
      </w:pPr>
      <w:r>
        <w:rPr/>
        <w:t>At each examination, an 8-12 hour fasting blood sample was drawn from each participant, followed by a 75g oral glucose tolerance test (OGTT) with a 30 minute and 2 hour blood draw. All blood samples were processed and frozen at -70°C. Alanine aminotransferase (ALT) was measured using standard laboratory procedures. Cholesterol, HDL, and triacylglycerides (TAG) were measured using Roche Modular's enzymatic colorimetric tests (</w:t>
      </w:r>
      <w:r>
        <w:rPr>
          <w:highlight w:val="yellow"/>
        </w:rPr>
        <w:t>Roche Canada, Mississauga, Ontario, Canada</w:t>
      </w:r>
      <w:r>
        <w:rPr/>
        <w:t xml:space="preserve">). Both insulin and glucose were derived from the OGTT at fasting, 30 minute, and 2 hour time points. Specific insulin was measured using the Elecsys 1010 (Roche Diagnostics, Basel, Switzerland) immunoassay </w:t>
      </w:r>
      <w:r>
        <w:rPr>
          <w:highlight w:val="yellow"/>
        </w:rPr>
        <w:t>analyser</w:t>
      </w:r>
      <w:r>
        <w:rPr/>
        <w:t xml:space="preserve"> and electrochemiluminescence immunoassay. This assay shows 0.05% cross-reactivity to intact human pro-insulin and the Des 31,32 circulating split form (</w:t>
      </w:r>
      <w:r>
        <w:rPr>
          <w:highlight w:val="yellow"/>
        </w:rPr>
        <w:t>Linco Res. Inc, St. Charles, Missouri, USA</w:t>
      </w:r>
      <w:r>
        <w:rPr/>
        <w:t>)</w:t>
      </w:r>
      <w:commentRangeStart w:id="0"/>
      <w:r>
        <w:rPr/>
        <w:t>,</w:t>
      </w:r>
      <w:r>
        <w:rPr/>
      </w:r>
      <w:commentRangeEnd w:id="0"/>
      <w:r>
        <w:commentReference w:id="0"/>
      </w:r>
      <w:r>
        <w:rPr/>
        <w:t xml:space="preserve"> and has a coefficient of variation (CV) of 9.3%. Glucose was determined using an enzymatic hexokinase (</w:t>
      </w:r>
      <w:r>
        <w:rPr>
          <w:highlight w:val="yellow"/>
        </w:rPr>
        <w:t>Roche Modular, Roche Diagnostics, Mississauga, Ontario, Canada</w:t>
      </w:r>
      <w:r>
        <w:rPr/>
        <w:t xml:space="preserve">) with a detection range of 0.11 (2 mg/dl) to 41.6 mmol/l. The inter-assay %CV is &lt;1.1% and intra-assay %CV is &lt; 1.9%. All assays were performed at the Banting and Best Diabetes Centre Core Lab at Mt Sinai Hospital. Impaired fasting glucose (IFG), impaired glucose tolerance (IGT), and diabetes were </w:t>
      </w:r>
      <w:r>
        <w:rPr>
          <w:highlight w:val="yellow"/>
        </w:rPr>
        <w:t>categorised</w:t>
      </w:r>
      <w:r>
        <w:rPr/>
        <w:t xml:space="preserve"> using the 2006 WHO criteria [15].</w:t>
      </w:r>
    </w:p>
    <w:p>
      <w:pPr>
        <w:pStyle w:val="TextBody"/>
        <w:rPr/>
      </w:pPr>
      <w:r>
        <w:rPr/>
        <w:t xml:space="preserve">NEFA composition was quantified using stored fasting serum samples from the baseline visit, which had been frozen at -70°C for 4-6 years and had not been exposed to any freeze-thaw cycles. Serum fatty acids have been documented to be stable at these temperatures for up to 10 years [16]. A known amount of heptadecanoic acid (17:0) was added to the serum as an internal standard prior to extracting total lipids according to the method of Folch [17]. Each serum lipid fraction (NEFA, cholesteryl ester, phospholipid, and TAG) was isolated using thin layer chromatography; each fraction was </w:t>
      </w:r>
      <w:r>
        <w:rPr>
          <w:highlight w:val="yellow"/>
        </w:rPr>
        <w:t>visualised</w:t>
      </w:r>
      <w:r>
        <w:rPr/>
        <w:t xml:space="preserve"> under UV light after lightly spraying with 8-anilino-1-naphthalene sulfonic acid (0.1% wt/vol) and then converted to fatty acid methyl esters with 14% boron trifluoride in methanol at 100°C for 1 h. Fatty acid methyl esters were separated and quantified using a Varian-430 gas chromatograph (Varian, Lake Forest, CA, USA) equipped with a Varian Factor Four capillary column and a flame ionization detector, which were injected in splitless mode. Fatty acid concentrations (nmol/ml) were calculated by proportional comparison of gas chromatography peak areas to that of the internal standards [18]. There were 22 fatty acids measured in the NEFA fraction. Given their diverse biology, as well as the complexity of the analyses, findings for other lipid fractions in this cohort are reported separately (see ref [19] for the analysis of the phospholipid and cholesteryl ester fractions).</w:t>
      </w:r>
    </w:p>
    <w:p>
      <w:pPr>
        <w:pStyle w:val="Heading2"/>
        <w:rPr/>
      </w:pPr>
      <w:bookmarkStart w:id="7" w:name="outcome-variables"/>
      <w:bookmarkEnd w:id="7"/>
      <w:r>
        <w:rPr/>
        <w:t>Outcome variables</w:t>
      </w:r>
    </w:p>
    <w:p>
      <w:pPr>
        <w:pStyle w:val="FirstParagraph"/>
        <w:rPr/>
      </w:pPr>
      <w:r>
        <w:rPr/>
        <w:t xml:space="preserve">Insulin sensitivity and </w:t>
      </w:r>
      <w:r>
        <w:rPr>
          <w:highlight w:val="yellow"/>
        </w:rPr>
        <w:t>beta cell</w:t>
      </w:r>
      <w:r>
        <w:rPr/>
        <w:t xml:space="preserve"> function indices were computed using the OGTT glucose and insulin data. Insulin sensitivity was assessed using HOMA2-%S [20] and the Insulin Sensitivity Index (ISI) [21]. HOMA2-%S largely reflects hepatic insulin sensitivity, while ISI reflects whole-body insulin sensitivity [22]. </w:t>
      </w:r>
      <w:r>
        <w:rPr>
          <w:highlight w:val="yellow"/>
        </w:rPr>
        <w:t>Beta cell</w:t>
      </w:r>
      <w:r>
        <w:rPr/>
        <w:t xml:space="preserve"> function was assessed using the Insulinogenic Index [23] over HOMA-IR (IGI/IR) and the Insulin Secretion-Sensitivity Index-2 (ISSI-2) [24]. IGI/IR is a measure of the first phase of insulin secretion while ISSI-2 is analogous to the disposition index (but using OGTT values). Each index has been validated against gold standard measures [21, 24, 25]. Formulas used to calculate these measures can be found in the ESM Methods.</w:t>
      </w:r>
    </w:p>
    <w:p>
      <w:pPr>
        <w:pStyle w:val="Heading2"/>
        <w:rPr/>
      </w:pPr>
      <w:bookmarkStart w:id="8" w:name="anthropometrics-and-sociodemographics"/>
      <w:bookmarkEnd w:id="8"/>
      <w:r>
        <w:rPr/>
        <w:t>Anthropometrics and sociodemographics</w:t>
      </w:r>
    </w:p>
    <w:p>
      <w:pPr>
        <w:pStyle w:val="FirstParagraph"/>
        <w:rPr/>
      </w:pPr>
      <w:r>
        <w:rPr/>
        <w:t>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Sociodemographic information, including age, sex, and ethnicity, were determined using questionnaires administered at each examination. In the lifestyle questionnaire, physical activity was determined using a version of the Modifiable Activity Questionnaire (MAQ) [26]. The MAQ collects information on leisure and occupational activity, including intensity, frequency, and duration, over the past year. Each reported activity from the MAQ was weighted by its metabolic intensity allowing for the estimation of MET-hours per week.</w:t>
      </w:r>
    </w:p>
    <w:p>
      <w:pPr>
        <w:pStyle w:val="Heading2"/>
        <w:rPr/>
      </w:pPr>
      <w:bookmarkStart w:id="9" w:name="statistical-analysis"/>
      <w:bookmarkEnd w:id="9"/>
      <w:r>
        <w:rPr/>
        <w:t>Statistical analysis</w:t>
      </w:r>
    </w:p>
    <w:p>
      <w:pPr>
        <w:pStyle w:val="FirstParagraph"/>
        <w:rPr/>
      </w:pPr>
      <w:r>
        <w:rPr/>
        <w:t>The primary outcome variables for this analysis were HOMA2-%S, ISI, IGI/IR, and ISSI-2; outcome variables were log-transformed for the statistical modeling. The primary predictor variables for this analysis were 22 individual NEFA as mole percent (mol%) of the total fraction and as concentration (nmol/ml). Pearson correlation coefficients were computed to assess the relationships of individual NEFA with other continuous variables.</w:t>
      </w:r>
    </w:p>
    <w:p>
      <w:pPr>
        <w:pStyle w:val="TextBody"/>
        <w:rPr/>
      </w:pPr>
      <w:r>
        <w:rPr/>
        <w:t xml:space="preserve">For the primary analysis, generalized estimating equation (GEE) models [27] were used to determine the longitudinal associations between the outcome variables and the predictor variables. Given the longitudinal design an auto-regressive of order 1 (AR1) correlation matrix was chosen for the GEE models, though other matrices (eg. exchangeable) had similar fit (data not shown). GEE is well suited to longitudinal cohort studies given </w:t>
      </w:r>
      <w:commentRangeStart w:id="1"/>
      <w:r>
        <w:rPr/>
        <w:t>it's</w:t>
      </w:r>
      <w:r>
        <w:rPr/>
      </w:r>
      <w:commentRangeEnd w:id="1"/>
      <w:r>
        <w:commentReference w:id="1"/>
      </w:r>
      <w:r>
        <w:rPr/>
        <w:t xml:space="preserve"> capacity to handle </w:t>
      </w:r>
      <w:r>
        <w:rPr>
          <w:highlight w:val="yellow"/>
        </w:rPr>
        <w:t xml:space="preserve">any missed visits and for the correlation of variables between time points. See the ESM Methods for more detail on GEE. </w:t>
      </w:r>
      <w:r>
        <w:rPr/>
        <w:t xml:space="preserve">The predictor variables and continuous covariates were scaled (mean centered and </w:t>
      </w:r>
      <w:r>
        <w:rPr>
          <w:highlight w:val="yellow"/>
        </w:rPr>
        <w:t>standardised</w:t>
      </w:r>
      <w:r>
        <w:rPr/>
        <w:t xml:space="preserve">). The NEFA variables were classified as </w:t>
      </w:r>
      <w:r>
        <w:rPr>
          <w:i/>
        </w:rPr>
        <w:t>time-independent</w:t>
      </w:r>
      <w:r>
        <w:rPr/>
        <w:t xml:space="preserve"> (held constant) as they were measured only at the baseline visit, while the outcome variables were set as </w:t>
      </w:r>
      <w:r>
        <w:rPr>
          <w:i/>
        </w:rPr>
        <w:t>time-dependent</w:t>
      </w:r>
      <w:r>
        <w:rPr/>
        <w:t xml:space="preserve">. No imputation was conducted on missing values and incident diabetes cases were excluded from the analysis </w:t>
      </w:r>
      <w:r>
        <w:rPr>
          <w:highlight w:val="yellow"/>
        </w:rPr>
        <w:t>(follow-up data were included until date of diagnosis). A GEE model is applied for each combination of outcome and NEFA (as either mol% or nmol/ml).</w:t>
      </w:r>
    </w:p>
    <w:p>
      <w:pPr>
        <w:pStyle w:val="TextBody"/>
        <w:rPr/>
      </w:pPr>
      <w:r>
        <w:rPr/>
        <w:t>Covariate selection was based on previous literature, directed acyclic graph [28–30] recommendations (see ESM Fig. 2 and ESM Fig. 3), and quasi-likelihood information criterion (QIC)</w:t>
      </w:r>
      <w:r>
        <w:rPr>
          <w:highlight w:val="yellow"/>
        </w:rPr>
        <w:t xml:space="preserve"> [31]</w:t>
      </w:r>
      <w:r>
        <w:rPr/>
        <w:t>. See the ESM Methods for more detail on QIC and the directed acyclic graphs. ESM Table 1 shows the covariates compared using QIC. We selected the model (M9) that had the fewest covariates and that had similar fit between the outcome measures. The final GEE model included the covariates years from baseline (time), sex (female or male), ethnicity (European ancestry or non-European ancestry), baseline age, WC, ALT, and MET (physical activity). Sex, ethnicity, and baseline age were time-</w:t>
      </w:r>
      <w:r>
        <w:rPr>
          <w:i/>
        </w:rPr>
        <w:t>independent</w:t>
      </w:r>
      <w:r>
        <w:rPr/>
        <w:t xml:space="preserve"> variables. See the ESM Methods for more detail on the covariate inclusion. After scaling, and log-transforming the model variables, then exponentiating the GEE estimates, the interpretation of the GEE results is as an expected percent difference in the outcome variable for every standard deviation (SD) increase in the predictor variable, </w:t>
      </w:r>
      <w:r>
        <w:rPr>
          <w:highlight w:val="yellow"/>
        </w:rPr>
        <w:t>for the same covariate values (e.g. same age or sex).</w:t>
      </w:r>
      <w:r>
        <w:rPr/>
        <w:t xml:space="preserve"> With the main effect associations (not with a time interaction), this interpretation is applied consistently at each time point and thus represents associations of baseline NEFA for each future value of the outcomes. Since TAG is a risk factor for diabetes and since NEFA contribute to TAG production [32], TAG may act as a mediator between NEFA and the outcomes. To determine the role of TAG in the association between NEFA and the outcomes, TAG was included in the GEE model in a sensitivity analysis. Lastly for the GEE models, we tested for an interaction with sex, ethnicity, or time by the predictor term for each outcome variable.</w:t>
      </w:r>
    </w:p>
    <w:p>
      <w:pPr>
        <w:pStyle w:val="TextBody"/>
        <w:rPr/>
      </w:pPr>
      <w:r>
        <w:rPr/>
        <w:t xml:space="preserve">While GEE accounts for the longitudinal design of the data, this approach is limited in that it cannot </w:t>
      </w:r>
      <w:r>
        <w:rPr>
          <w:highlight w:val="yellow"/>
        </w:rPr>
        <w:t>analyse</w:t>
      </w:r>
      <w:r>
        <w:rPr/>
        <w:t xml:space="preserve"> the inherent multivariate nature of the composition of the NEFA fraction, as each model only contains data from a single fatty acid. Therefore, to confirm the results of the GEE analyses in a multivariate environment (</w:t>
      </w:r>
      <w:r>
        <w:rPr>
          <w:highlight w:val="yellow"/>
        </w:rPr>
        <w:t>with</w:t>
      </w:r>
      <w:r>
        <w:rPr/>
        <w:t xml:space="preserve"> all NEFA variables in a single model), partial least squares (PLS) was used with the outcomes as the dependent variable.</w:t>
      </w:r>
    </w:p>
    <w:p>
      <w:pPr>
        <w:pStyle w:val="TextBody"/>
        <w:rPr/>
      </w:pPr>
      <w:r>
        <w:rPr/>
        <w:t xml:space="preserve">All analyses were performed using R 3.4.2 [33], along with the R packages geepack 1.2.1 for GEE [34] and the package pls 2.6.0 for the PLS analysis. The R code and output for all analyses of this manuscript is available at </w:t>
      </w:r>
      <w:hyperlink r:id="rId3">
        <w:r>
          <w:rPr>
            <w:rStyle w:val="InternetLink"/>
          </w:rPr>
          <w:t>https://dx.doi.org/10.6084/m9.figshare.3472433</w:t>
        </w:r>
      </w:hyperlink>
      <w:r>
        <w:rPr/>
        <w:t xml:space="preserve">. Results were considered statistically significance at p&lt;0.05, after adjusting for multiple testing using the Benjamini-Hochberg False Discovery Rate (FDR) [35]. STROBE was used as a guideline for reporting [36]. </w:t>
      </w:r>
      <w:r>
        <w:rPr>
          <w:highlight w:val="yellow"/>
        </w:rPr>
        <w:t>The cohort datasets analysed during the current study are available from the corresponding author on reasonable request</w:t>
      </w:r>
      <w:commentRangeStart w:id="2"/>
      <w:r>
        <w:rPr>
          <w:highlight w:val="yellow"/>
        </w:rPr>
        <w:t>.</w:t>
      </w:r>
      <w:commentRangeEnd w:id="2"/>
      <w:r>
        <w:commentReference w:id="2"/>
      </w:r>
      <w:r>
        <w:rPr>
          <w:highlight w:val="yellow"/>
        </w:rPr>
      </w:r>
    </w:p>
    <w:p>
      <w:pPr>
        <w:pStyle w:val="Heading1"/>
        <w:rPr/>
      </w:pPr>
      <w:bookmarkStart w:id="10" w:name="results"/>
      <w:bookmarkEnd w:id="10"/>
      <w:r>
        <w:rPr/>
        <w:t>Results</w:t>
      </w:r>
    </w:p>
    <w:p>
      <w:pPr>
        <w:pStyle w:val="Heading2"/>
        <w:rPr/>
      </w:pPr>
      <w:bookmarkStart w:id="11" w:name="basic-characteristics-of-the-promise-coh"/>
      <w:bookmarkEnd w:id="11"/>
      <w:r>
        <w:rPr/>
        <w:t>Basic characteristics of the PROMISE cohort</w:t>
      </w:r>
    </w:p>
    <w:p>
      <w:pPr>
        <w:pStyle w:val="FirstParagraph"/>
        <w:rPr/>
      </w:pPr>
      <w:r>
        <w:rPr/>
        <w:t xml:space="preserve">For this study, there were 349 (73.2%) females and 336 (70.4%) had European-ancestry (see Table 1). The mean follow-up time was 5.6 (1.0) years, where 88.7% of participants attended all three visits. The average age of the participants at baseline was 50.1 years (9.8 SD) and the average BMI was 31.1 </w:t>
      </w:r>
      <w:r>
        <w:rPr>
          <w:highlight w:val="yellow"/>
        </w:rPr>
        <w:t>kg/m</w:t>
      </w:r>
      <w:r>
        <w:rPr>
          <w:highlight w:val="yellow"/>
          <w:vertAlign w:val="superscript"/>
        </w:rPr>
        <w:t>2</w:t>
      </w:r>
      <w:r>
        <w:rPr>
          <w:highlight w:val="yellow"/>
        </w:rPr>
        <w:t xml:space="preserve"> (</w:t>
      </w:r>
      <w:r>
        <w:rPr/>
        <w:t xml:space="preserve">6.4 SD). Most of the participants, 308 (64.8%), had a family history of diabetes. Insulin sensitivity and </w:t>
      </w:r>
      <w:r>
        <w:rPr>
          <w:highlight w:val="yellow"/>
        </w:rPr>
        <w:t>beta cell</w:t>
      </w:r>
      <w:r>
        <w:rPr/>
        <w:t xml:space="preserve"> function measures showed a significant median decline from baseline to 6-years of between 14% to 21% (p&lt;0.001, based on a time-adjusted GEE model) in this analysis. Consistent with this decline, there were 42 (9%) and 96 (20%) incident cases of diabetes and pre-diabetes (IFG and IGT), respectively, over the 6-years. Incident diabetes cases were excluded from GEE analyses </w:t>
      </w:r>
      <w:r>
        <w:rPr>
          <w:highlight w:val="yellow"/>
        </w:rPr>
        <w:t>(n={{num}} at 3rd year, n= {{num}} at 6th year). Follow-up data were included until date of diagnosis. Certain medications (e.g. lipid medications such as statins or fibrates) could influence the association between NEFA and the outcomes.</w:t>
      </w:r>
      <w:r>
        <w:rPr/>
        <w:t xml:space="preserve"> There were 60 and 103 participants who used </w:t>
      </w:r>
      <w:commentRangeStart w:id="3"/>
      <w:r>
        <w:rPr/>
        <w:t xml:space="preserve">lipid and cholesterol </w:t>
      </w:r>
      <w:r>
        <w:rPr/>
      </w:r>
      <w:commentRangeEnd w:id="3"/>
      <w:r>
        <w:commentReference w:id="3"/>
      </w:r>
      <w:r>
        <w:rPr/>
        <w:t xml:space="preserve">modifying medications at the baseline and 6-year visit, respectively. </w:t>
      </w:r>
      <w:r>
        <w:rPr>
          <w:highlight w:val="yellow"/>
        </w:rPr>
        <w:t xml:space="preserve">Use of these medications </w:t>
      </w:r>
      <w:r>
        <w:rPr/>
        <w:t xml:space="preserve">did not influence NEFA composition, the outcomes, </w:t>
      </w:r>
      <w:commentRangeStart w:id="4"/>
      <w:r>
        <w:rPr/>
        <w:t xml:space="preserve">or the GEE models </w:t>
      </w:r>
      <w:r>
        <w:rPr/>
      </w:r>
      <w:commentRangeEnd w:id="4"/>
      <w:r>
        <w:commentReference w:id="4"/>
      </w:r>
      <w:r>
        <w:rPr/>
        <w:t>(data not shown).</w:t>
      </w:r>
    </w:p>
    <w:p>
      <w:pPr>
        <w:pStyle w:val="TextBody"/>
        <w:rPr/>
      </w:pPr>
      <w:r>
        <w:rPr/>
        <w:t>Fig. 1 shows the compositional distribution of NEFA in the study participants. Four individual NEFA made up the vast majority (89.3%) of the total NEFA fraction. The largest contributors were 18:1n-9 (36.6%), 16:0 (23.4%), 18:0 (15.2%), and 18:2n-6 (14.1%). Raw concentration values are shown in ESM Table 2. All individual NEFA as well as the total fraction had correlations that ranged from weak to null (r&lt;0.3) with participant characteristics (see ESM Fig. 4 and ESM Fig. 5).</w:t>
      </w:r>
    </w:p>
    <w:p>
      <w:pPr>
        <w:pStyle w:val="Heading2"/>
        <w:rPr/>
      </w:pPr>
      <w:bookmarkStart w:id="12" w:name="gee-modeling"/>
      <w:bookmarkEnd w:id="12"/>
      <w:r>
        <w:rPr/>
        <w:t>GEE modeling</w:t>
      </w:r>
    </w:p>
    <w:p>
      <w:pPr>
        <w:pStyle w:val="FirstParagraph"/>
        <w:rPr/>
      </w:pPr>
      <w:r>
        <w:rPr/>
        <w:t xml:space="preserve">A number of associations were seen in the unadjusted GEE models (see Fig. 2), particularly for NEFA modeled as a concentration. There were several fatty acids (18:1n-7, 20:5n-3, 22:1n-9, 22:4n-6, 20:4n-6, 16:0, 18:1n-9, 20:2n-6, total NEFA) that had significant associations with both insulin sensitivity and </w:t>
      </w:r>
      <w:r>
        <w:rPr>
          <w:highlight w:val="yellow"/>
        </w:rPr>
        <w:t>beta cell</w:t>
      </w:r>
      <w:r>
        <w:rPr/>
        <w:t xml:space="preserve"> function outcomes. Most associations were negative, however, only 20:5n-3 (eicosapentaenoic acid; EPA) had positive associations with insulin sensitivity as both a mol% and as a concentration. One fatty acid, 18:1n-7 (vaccenic acid), had consistent negative associations with all four outcomes.</w:t>
      </w:r>
    </w:p>
    <w:p>
      <w:pPr>
        <w:pStyle w:val="TextBody"/>
        <w:rPr/>
      </w:pPr>
      <w:r>
        <w:rPr/>
        <w:t xml:space="preserve">After full model adjustment (Fig. 3), most significant associations were attenuated, particularly with insulin sensitivity. The remaining fatty acids (20:5n-3, 16:0, 18:1n-9, 18:2n-6, total NEFA) had significant associations, of which only EPA had a significant association (with HOMA2-%S) as a mol% and was the only fatty acid with a positive association. All other fatty acids had negative associations with IGI/IR and ISSI-2. The magnitude of association for each of these variables was fairly consistent for each </w:t>
      </w:r>
      <w:r>
        <w:rPr>
          <w:highlight w:val="yellow"/>
        </w:rPr>
        <w:t xml:space="preserve">beta cell </w:t>
      </w:r>
      <w:r>
        <w:rPr/>
        <w:t>function measure. For every one SD increase in any of the NEFA variables associated with</w:t>
      </w:r>
      <w:r>
        <w:rPr>
          <w:highlight w:val="yellow"/>
        </w:rPr>
        <w:t xml:space="preserve"> beta cell </w:t>
      </w:r>
      <w:r>
        <w:rPr/>
        <w:t>function, there was an average predicted 7.7% lower IGI/IR and 8% lower ISSI-2 at any given clinic visit.</w:t>
      </w:r>
    </w:p>
    <w:p>
      <w:pPr>
        <w:pStyle w:val="TextBody"/>
        <w:rPr/>
      </w:pPr>
      <w:r>
        <w:rPr/>
        <w:t>Sensitivity analyses revealed that adjustment for WC was responsible for attenuating the unadjusted results (see ESM Fig. 6). Adjusting for TAG attenuated all associations with IGI/IR and ISSI-2 (data not shown), though this may be due to the fact that only a subset of participants at the 6 year visit had TAG measured. Sensitivity analyses to examine the association with the sum of fatty acid classes (saturated vs unsaturated) revealed similar findings as seen with the adjusted GEE model for total NEFA (data not shown). There were no significant interaction effects of time, sex, or ethnicity in either unadjusted or adjusted models. Medication use for controlling lipid and cholesterol did not influence the results (data not shown). Raw values from the GEE models are shown in ESM Table 3 for unadjusted models and ESM Table 4 for fully adjusted models. Consistent with the GEE modeling, results from modeling all NEFA in a multivariate environment using PLS showed no discernible clustering nor was it predictive of the outcomes (data not shown).</w:t>
      </w:r>
    </w:p>
    <w:p>
      <w:pPr>
        <w:pStyle w:val="Heading1"/>
        <w:rPr/>
      </w:pPr>
      <w:bookmarkStart w:id="13" w:name="conclusions"/>
      <w:bookmarkEnd w:id="13"/>
      <w:r>
        <w:rPr/>
        <w:t>Conclusions</w:t>
      </w:r>
    </w:p>
    <w:p>
      <w:pPr>
        <w:pStyle w:val="FirstParagraph"/>
        <w:rPr/>
      </w:pPr>
      <w:r>
        <w:rPr/>
        <w:t xml:space="preserve">In a Canadian population of adults who were at-risk for diabetes, we found that higher total NEFA concentrations independently predicted lower </w:t>
      </w:r>
      <w:r>
        <w:rPr>
          <w:highlight w:val="yellow"/>
        </w:rPr>
        <w:t>beta cell</w:t>
      </w:r>
      <w:r>
        <w:rPr/>
        <w:t xml:space="preserve"> function </w:t>
      </w:r>
      <w:r>
        <w:rPr>
          <w:highlight w:val="yellow"/>
        </w:rPr>
        <w:t>over</w:t>
      </w:r>
      <w:r>
        <w:rPr/>
        <w:t xml:space="preserve"> 6 years. While we found negative associations with palmitic acid (16:0), oleic acid (18:1n-9), and linoleic acid (18:2n-6) for the concentration (nmol/ml) modeling, no associations were seen for these fatty acids as a proportion, an observation that was further confirmed by multivariate cluster techniques, which found no ability of these individual NEFA to predict </w:t>
      </w:r>
      <w:r>
        <w:rPr>
          <w:highlight w:val="yellow"/>
        </w:rPr>
        <w:t>beta cell</w:t>
      </w:r>
      <w:r>
        <w:rPr/>
        <w:t xml:space="preserve"> function. We did find that one fatty acid as a mol%, eicosapentaenoic acid (20:5n-3), had a positive association with insulin sensitivity. In general, these observations suggest that the absolute size of the total NEFA fraction, rather than its specific composition (aside from EPA), likely influences the pathogenesis of diabetes, at least within a population at-risk for diabetes.</w:t>
      </w:r>
    </w:p>
    <w:p>
      <w:pPr>
        <w:pStyle w:val="TextBody"/>
        <w:rPr/>
      </w:pPr>
      <w:r>
        <w:rPr/>
        <w:t xml:space="preserve">There are a few important limitations to our study. NEFA were only quantified at the baseline visit and as such we cannot investigate whether there were concomitant changes in NEFA and the metabolic measures over time. However, we believe this is a strength for our specific objective, as the potential impact that reverse causality, due to the tight integration between fatty acid and glucose metabolism, may have on the results is lower. This is also an observational cohort, and there may be some residual confounding we have not considered or that could not be measured. Nonetheless, potential covariates were empirically </w:t>
      </w:r>
      <w:r>
        <w:rPr>
          <w:highlight w:val="yellow"/>
        </w:rPr>
        <w:t>analysed</w:t>
      </w:r>
      <w:r>
        <w:rPr/>
        <w:t xml:space="preserve"> prior to inclusion into the GEE models to best understand and </w:t>
      </w:r>
      <w:r>
        <w:rPr>
          <w:highlight w:val="yellow"/>
        </w:rPr>
        <w:t>minimise</w:t>
      </w:r>
      <w:r>
        <w:rPr/>
        <w:t xml:space="preserve"> potential confounding. While there may be potential overadjustment due to controlling for WC, both QIC and directed acyclic graph outputs recommended including WC in the GEE model. Even still, we ran sensitivity analyses and identified WC as the covariate that attenuated the unadjusted results. This attenuation may be due to the fact that higher NEFA may be reflective of greater adipose tissue mass and acting as a mediator between the adipose tissue and insulin sensitivity (since adipocytes are active endocrine organs).</w:t>
      </w:r>
    </w:p>
    <w:p>
      <w:pPr>
        <w:pStyle w:val="TextBody"/>
        <w:rPr/>
      </w:pPr>
      <w:commentRangeStart w:id="5"/>
      <w:r>
        <w:rPr>
          <w:highlight w:val="yellow"/>
        </w:rPr>
        <w:t xml:space="preserve">We used indices of insulin sensitivity and beta cell function estimated from glucose and insulin values and as such could that lead to measurement bias. While these indices have all been validated against gold standard measures, it is possible our measures are not sensitivity enough to identify potential associations with NEFA. </w:t>
      </w:r>
      <w:r>
        <w:rPr>
          <w:highlight w:val="yellow"/>
        </w:rPr>
      </w:r>
      <w:commentRangeEnd w:id="5"/>
      <w:r>
        <w:commentReference w:id="5"/>
      </w:r>
      <w:r>
        <w:rPr/>
        <w:t xml:space="preserve">Finally, our cohort consists of individuals at-risk for diabetes, who are primarily female and European-ancestry and, while sex and ethnicity did not influence the results presented from this cohort, our findings may not entirely be </w:t>
      </w:r>
      <w:r>
        <w:rPr>
          <w:highlight w:val="yellow"/>
        </w:rPr>
        <w:t>generalisable</w:t>
      </w:r>
      <w:r>
        <w:rPr/>
        <w:t xml:space="preserve"> to other populations. However, given these limitations, our study also has several strengths, including the longitudinal design and the rigorous statistical techniques and methods applied, which are specifically suited to investigating temporal relationships and to handling the multivariate nature of the data. Lastly, our cohort contains highly detailed and comprehensive variable measurements at each collection visit, and has both concentration and mol% data for the fatty acids.</w:t>
      </w:r>
    </w:p>
    <w:p>
      <w:pPr>
        <w:pStyle w:val="TextBody"/>
        <w:rPr/>
      </w:pPr>
      <w:r>
        <w:rPr/>
        <w:t xml:space="preserve">The role of total NEFA in the etiology of diabetes is well-documented. Epidemiological studies have shown that higher NEFA associate with lower insulin secretion and a higher risk for developing diabetes [3, 4, 14, 37]. In a cross-sectional analysis of the RISCK cohort, total NEFA had a negative association with insulin sensitivity and a particularly strong negative association with </w:t>
      </w:r>
      <w:r>
        <w:rPr>
          <w:highlight w:val="yellow"/>
        </w:rPr>
        <w:t xml:space="preserve">beta cell </w:t>
      </w:r>
      <w:r>
        <w:rPr/>
        <w:t xml:space="preserve">function [13]. </w:t>
      </w:r>
      <w:r>
        <w:rPr>
          <w:highlight w:val="yellow"/>
        </w:rPr>
        <w:t xml:space="preserve">Another cross-sectional study found a null association of total NEFA on beta cell function [38], however </w:t>
      </w:r>
      <w:del w:id="2" w:author="Anthony Hanley" w:date="2017-10-17T18:41:00Z">
        <w:r>
          <w:rPr>
            <w:highlight w:val="yellow"/>
          </w:rPr>
          <w:delText xml:space="preserve">they used </w:delText>
        </w:r>
      </w:del>
      <w:r>
        <w:rPr>
          <w:highlight w:val="yellow"/>
        </w:rPr>
        <w:t>C-peptide</w:t>
      </w:r>
      <w:ins w:id="3" w:author="Anthony Hanley" w:date="2017-10-17T18:41:00Z">
        <w:r>
          <w:rPr>
            <w:highlight w:val="yellow"/>
          </w:rPr>
          <w:t xml:space="preserve"> was used</w:t>
        </w:r>
      </w:ins>
      <w:r>
        <w:rPr>
          <w:highlight w:val="yellow"/>
        </w:rPr>
        <w:t xml:space="preserve"> to estimate beta cell function</w:t>
      </w:r>
      <w:ins w:id="4" w:author="Anthony Hanley" w:date="2017-10-17T18:41:00Z">
        <w:r>
          <w:rPr>
            <w:highlight w:val="yellow"/>
          </w:rPr>
          <w:t xml:space="preserve"> in this study</w:t>
        </w:r>
      </w:ins>
      <w:bookmarkStart w:id="14" w:name="_GoBack"/>
      <w:bookmarkEnd w:id="14"/>
      <w:r>
        <w:rPr>
          <w:highlight w:val="yellow"/>
        </w:rPr>
        <w:t xml:space="preserve">. </w:t>
      </w:r>
      <w:r>
        <w:rPr/>
        <w:t xml:space="preserve">Experimentally, several potential mechanisms have been elucidated for the role of NEFA on beta cell function, particularly for palmitic acid. Prolonged exposure to elevated NEFA can induce apoptosis in the beta cells, possibly through endoplasmic reticulum stress, formation of ceramides, and generation of nitric oxide, as well as impairment of proinsulin production and mitochondrial function [2, 6, 39, 40]. </w:t>
      </w:r>
      <w:r>
        <w:rPr>
          <w:highlight w:val="yellow"/>
        </w:rPr>
        <w:t xml:space="preserve">One longitudinal </w:t>
      </w:r>
      <w:del w:id="5" w:author="Anthony Hanley" w:date="2017-10-17T18:35:00Z">
        <w:r>
          <w:rPr>
            <w:highlight w:val="yellow"/>
          </w:rPr>
          <w:delText xml:space="preserve">studies </w:delText>
        </w:r>
      </w:del>
      <w:ins w:id="6" w:author="Anthony Hanley" w:date="2017-10-17T18:35:00Z">
        <w:r>
          <w:rPr>
            <w:highlight w:val="yellow"/>
          </w:rPr>
          <w:t xml:space="preserve">study </w:t>
        </w:r>
      </w:ins>
      <w:r>
        <w:rPr>
          <w:highlight w:val="yellow"/>
        </w:rPr>
        <w:t>also found an inverse association between total NEFA and beta cell function over 10 years in 77 Japanese patients with type 2 diabetes [41]</w:t>
      </w:r>
      <w:ins w:id="7" w:author="Anthony Hanley" w:date="2017-10-17T18:35:00Z">
        <w:r>
          <w:rPr>
            <w:highlight w:val="yellow"/>
          </w:rPr>
          <w:t>;</w:t>
        </w:r>
      </w:ins>
      <w:del w:id="8" w:author="Anthony Hanley" w:date="2017-10-17T18:35:00Z">
        <w:r>
          <w:rPr>
            <w:highlight w:val="yellow"/>
          </w:rPr>
          <w:delText>,</w:delText>
        </w:r>
      </w:del>
      <w:r>
        <w:rPr>
          <w:highlight w:val="yellow"/>
        </w:rPr>
        <w:t xml:space="preserve"> </w:t>
      </w:r>
      <w:del w:id="9" w:author="Anthony Hanley" w:date="2017-10-17T18:35:00Z">
        <w:r>
          <w:rPr>
            <w:highlight w:val="yellow"/>
          </w:rPr>
          <w:delText xml:space="preserve">though they used </w:delText>
        </w:r>
      </w:del>
      <w:ins w:id="10" w:author="Anthony Hanley" w:date="2017-10-17T18:35:00Z">
        <w:r>
          <w:rPr>
            <w:highlight w:val="yellow"/>
          </w:rPr>
          <w:t xml:space="preserve">in this study </w:t>
        </w:r>
      </w:ins>
      <w:r>
        <w:rPr>
          <w:highlight w:val="yellow"/>
        </w:rPr>
        <w:t>C-peptide to estimate beta cell function.</w:t>
      </w:r>
      <w:r>
        <w:rPr/>
        <w:t xml:space="preserve"> The present analysis is the first study to our knowledge to examine the longitudinal association of a broad spectrum of individual NEFA on </w:t>
      </w:r>
      <w:r>
        <w:rPr>
          <w:highlight w:val="yellow"/>
        </w:rPr>
        <w:t>beta cell</w:t>
      </w:r>
      <w:r>
        <w:rPr/>
        <w:t xml:space="preserve"> function in a large cohort. We found that there was a strong signal of higher total NEFA, palmitic acid, oleic acid, and linoleic acid modeled as concentrations with lower </w:t>
      </w:r>
      <w:r>
        <w:rPr>
          <w:highlight w:val="yellow"/>
        </w:rPr>
        <w:t>beta cell</w:t>
      </w:r>
      <w:r>
        <w:rPr/>
        <w:t xml:space="preserve"> function. No fatty acid as a mol% had associations with </w:t>
      </w:r>
      <w:r>
        <w:rPr>
          <w:highlight w:val="yellow"/>
        </w:rPr>
        <w:t xml:space="preserve">beta cell </w:t>
      </w:r>
      <w:r>
        <w:rPr/>
        <w:t>function. Taken together, these results suggest that it is the absolute size of the circulating NEFA fraction, irrespective of any specific composition of fatty acids, that is responsible for the hypothesized lipotoxic effects of NEFA on the beta cells.</w:t>
      </w:r>
    </w:p>
    <w:p>
      <w:pPr>
        <w:pStyle w:val="TextBody"/>
        <w:rPr/>
      </w:pPr>
      <w:r>
        <w:rPr/>
        <w:t xml:space="preserve">Biologically, in free-living populations chronic elevation of NEFA may be mediating its association with metabolic outcomes through TAG. In normal metabolism, NEFA enters the liver and assists in the production of TAG that is to be processed into very-low density lipoproteins (VLDL) [42]. As such, higher NEFA may contribute to hypertriglyceridemia, which is a known risk factor for diabetes. In the sensitivity analysis adjusting for TAG, all associations with </w:t>
      </w:r>
      <w:r>
        <w:rPr>
          <w:highlight w:val="yellow"/>
        </w:rPr>
        <w:t>beta cell</w:t>
      </w:r>
      <w:r>
        <w:rPr/>
        <w:t xml:space="preserve"> function were attenuated, suggesting that NEFA may in fact be mediating its association with beta cell dysfunction through higher TAG.</w:t>
      </w:r>
    </w:p>
    <w:p>
      <w:pPr>
        <w:pStyle w:val="TextBody"/>
        <w:rPr/>
      </w:pPr>
      <w:r>
        <w:rPr/>
        <w:t xml:space="preserve">There is substantial experimental evidence highlighting the role of increased NEFA and the subsequent increase in insulin resistance via impairment of insulin </w:t>
      </w:r>
      <w:del w:id="11" w:author="Anthony Hanley" w:date="2017-10-17T18:36:00Z">
        <w:r>
          <w:rPr>
            <w:highlight w:val="yellow"/>
          </w:rPr>
          <w:delText>signalling</w:delText>
        </w:r>
      </w:del>
      <w:ins w:id="12" w:author="Anthony Hanley" w:date="2017-10-17T18:36:00Z">
        <w:r>
          <w:rPr>
            <w:highlight w:val="yellow"/>
          </w:rPr>
          <w:t xml:space="preserve"> signaling</w:t>
        </w:r>
      </w:ins>
      <w:r>
        <w:rPr/>
        <w:t xml:space="preserve"> cascades, as reviewed in previously published articles [43–45]. However, in this longitudinal analysis, we saw in general no association of any individual or total NEFA with hepatic (HOMA2-%S) or whole-body insulin sensitivity (ISI), except for EPA. There is some evidence [46–48] that EPA may be involved with lowering the risk for diabetes, potentially due to its role in inflammation [49]. However, given we found the association only with HOMA2-%S and not with ISI, the significant association could be a chance finding, which will require future studies to confirm. We also identified WC as having a powerful attenuating effect on the associations between unadjusted and adjusted models. There are some possible explanations for our null findings for the insulin sensitivity measures and the influence of WC on the results. First, WC may be a strong causal link in previously reported associations between NEFA and insulin sensitivity, given the role adipocytes play in metabolism (e.g. leptin, adiponectin). Second, there may be differences in physiology between fasting and postprandial NEFA kinetics that we are not able to investigate but that may explain our null findings for fasting NEFA and insulin sensitivity. For instance, some experimental studies using clamp protocols found that fasting NEFA was a weak predictor of insulin sensitivity compared to postprandial concentrations of NEFA [11, 50]. Inefficiencies in NEFA uptake into the adipose tissue (e.g. as seen in obesity and larger WC) following postprandial TAG lipolysis via lipoprotein lipase may result in NEFA spillover into the blood and a subsequent increase in circulating NEFA [51], which may be more metabolically active given postprandial activity. Third, the null findings seen may be due to the high risk population examined in PROMISE, as the majority of subjects had a high WC and BMI. It may be that in this population, insulin resistance has become well established and NEFA may not contribute to insulin resistance at this somewhat more advanced stage in the pathogenesis of diabetes.</w:t>
      </w:r>
    </w:p>
    <w:p>
      <w:pPr>
        <w:pStyle w:val="TextBody"/>
        <w:rPr/>
      </w:pPr>
      <w:r>
        <w:rPr/>
        <w:t>Few studies have examined the composition of NEFA on metabolic functioning. One recent, well-</w:t>
      </w:r>
      <w:r>
        <w:rPr>
          <w:highlight w:val="yellow"/>
        </w:rPr>
        <w:t>analysed</w:t>
      </w:r>
      <w:r>
        <w:rPr/>
        <w:t xml:space="preserve"> study used a variety of advanced fatty acid measurement and statistical techniques to explore the multivariate relationship between the NEFA composition and components of the metabolic syndrome (MetS) [52]. Specifically, the authors identified NEFA 16:1n-9, 20:1n-9, and 22:4n-6 to correlate with components of the MetS. Another similar study examining diabetes found that 16:0, 18:0, 18:1, 18:2, 18:3 may be useful biomarkers for identifying healthy compared to individuals with diabetes [53]. However, both studies were limited by smaller sample sizes (approximately 100 subjects) and the cross-sectional design.</w:t>
      </w:r>
    </w:p>
    <w:p>
      <w:pPr>
        <w:pStyle w:val="TextBody"/>
        <w:rPr/>
      </w:pPr>
      <w:r>
        <w:rPr/>
        <w:t>In conclusion, we found that total NEFA was a strong predictor for lower</w:t>
      </w:r>
      <w:r>
        <w:rPr>
          <w:highlight w:val="yellow"/>
        </w:rPr>
        <w:t xml:space="preserve"> beta cell </w:t>
      </w:r>
      <w:r>
        <w:rPr/>
        <w:t>function over 6 years, irrespective of the specific composition of the NEFA fraction, suggesting that efforts at lowering circulating total NEFA through medication and/or lifestyle strategies to reduce the risk of diabetes are well warranted. We also found that higher EPA was associated with higher hepatic insulin sensitivity. While future studies are needed to confirm these findings, our results reinforce the importance of continuing to investigate the role of circulating NEFA concentration on the natural history of diabetes.</w:t>
      </w:r>
    </w:p>
    <w:p>
      <w:pPr>
        <w:pStyle w:val="Heading1"/>
        <w:rPr/>
      </w:pPr>
      <w:bookmarkStart w:id="15" w:name="acknowledgements"/>
      <w:bookmarkEnd w:id="15"/>
      <w:r>
        <w:rPr/>
        <w:t>Acknowledgements</w:t>
      </w:r>
    </w:p>
    <w:p>
      <w:pPr>
        <w:pStyle w:val="FirstParagraph"/>
        <w:rPr/>
      </w:pPr>
      <w:r>
        <w:rPr/>
        <w:t>The authors thank J Neuman, PV Nostrand, S Kink, and A Barnie (all of the Leadership Sinai Centre for Diabetes, Mount Sinai Hospital, Canada) and S Porter and M Marin (both of the Centre for Studies in Family Medicine, University of Western Ontario, Canada) for their expert technical assistance and dedication in their work for PROMISE.</w:t>
      </w:r>
    </w:p>
    <w:p>
      <w:pPr>
        <w:pStyle w:val="Heading2"/>
        <w:rPr/>
      </w:pPr>
      <w:bookmarkStart w:id="16" w:name="funding"/>
      <w:bookmarkEnd w:id="16"/>
      <w:r>
        <w:rPr/>
        <w:t>Funding</w:t>
      </w:r>
    </w:p>
    <w:p>
      <w:pPr>
        <w:pStyle w:val="FirstParagraph"/>
        <w:rPr/>
      </w:pPr>
      <w:r>
        <w:rPr/>
        <w:t>This study was supported by grants from the Canadian Diabetes Association (CDA), the Canadian Institutes for Health Research, and the University of Toronto Banting and Best Diabetes Centre; LWJ was supported by a CDA Doctoral Student Research Award; RR was supported by a Heart and Stroke Foundation of Ontario Mid-Career Investigator Award; SBH holds the CDA Chair in National Diabetes Management and the Ian McWhinney Chair of Family Medicine Studies at the University of Western Ontario; RPB holds a Tier II Canada Research Chair in Brain Lipid Metabolism; AJH holds a Tier II Canada Research Chair in Diabetes Epidemiology.</w:t>
      </w:r>
    </w:p>
    <w:p>
      <w:pPr>
        <w:pStyle w:val="Heading2"/>
        <w:rPr/>
      </w:pPr>
      <w:bookmarkStart w:id="17" w:name="duality-of-interest"/>
      <w:bookmarkEnd w:id="17"/>
      <w:r>
        <w:rPr/>
        <w:t>Duality of interest</w:t>
      </w:r>
    </w:p>
    <w:p>
      <w:pPr>
        <w:pStyle w:val="FirstParagraph"/>
        <w:rPr>
          <w:highlight w:val="yellow"/>
        </w:rPr>
      </w:pPr>
      <w:r>
        <w:rPr>
          <w:highlight w:val="yellow"/>
        </w:rPr>
        <w:t>The authors declare that there is no duality of interest associated with this manuscript.</w:t>
      </w:r>
    </w:p>
    <w:p>
      <w:pPr>
        <w:pStyle w:val="Heading2"/>
        <w:rPr/>
      </w:pPr>
      <w:bookmarkStart w:id="18" w:name="contribution-statement"/>
      <w:bookmarkEnd w:id="18"/>
      <w:r>
        <w:rPr/>
        <w:t>Contribution statement</w:t>
      </w:r>
    </w:p>
    <w:p>
      <w:pPr>
        <w:pStyle w:val="FirstParagraph"/>
        <w:rPr>
          <w:highlight w:val="yellow"/>
        </w:rPr>
      </w:pPr>
      <w:r>
        <w:rPr>
          <w:highlight w:val="yellow"/>
        </w:rPr>
        <w:t>The authors had the following responsibility: LWJ analysed and interpreted the data and drafted the article; RR and SBH contributed to the conception and design and revised the article on intellectual content; ZL acquired the data and revised the article on intellectual content; AG assisted with interpretation of the data and revised the article on intellectual content; AJH and RPB substantially contributed to the study conception and design, assisted with interpretation of the data, and revised the article on intellectual content. All authors read and approved the final version. LWJ and AJH have primary responsibility for final content and are the guarantors of this work.</w:t>
      </w:r>
    </w:p>
    <w:p>
      <w:pPr>
        <w:pStyle w:val="Heading1"/>
        <w:rPr/>
      </w:pPr>
      <w:bookmarkStart w:id="19" w:name="tables-and-figures"/>
      <w:bookmarkEnd w:id="19"/>
      <w:r>
        <w:rPr/>
        <w:t>Tables and figures</w:t>
      </w:r>
    </w:p>
    <w:p>
      <w:pPr>
        <w:pStyle w:val="TableCaption"/>
        <w:rPr/>
      </w:pPr>
      <w:r>
        <w:rPr/>
        <w:t>Table 1: Basic characteristics of the PROMISE participants at each of the three clinic visits.</w:t>
      </w:r>
    </w:p>
    <w:tbl>
      <w:tblPr>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val="07e0" w:noVBand="1" w:noHBand="1" w:lastColumn="1" w:firstColumn="1" w:lastRow="1" w:firstRow="1"/>
      </w:tblPr>
      <w:tblGrid>
        <w:gridCol w:w="2160"/>
        <w:gridCol w:w="2160"/>
        <w:gridCol w:w="2160"/>
        <w:gridCol w:w="2159"/>
      </w:tblGrid>
      <w:tr>
        <w:trPr/>
        <w:tc>
          <w:tcPr>
            <w:tcW w:w="2160" w:type="dxa"/>
            <w:tcBorders>
              <w:bottom w:val="single" w:sz="6" w:space="0" w:color="000001"/>
              <w:insideH w:val="single" w:sz="6" w:space="0" w:color="000001"/>
            </w:tcBorders>
            <w:shd w:color="auto" w:fill="auto" w:val="clear"/>
            <w:vAlign w:val="bottom"/>
          </w:tcPr>
          <w:p>
            <w:pPr>
              <w:pStyle w:val="Compact"/>
              <w:shd w:fill="FFFFFF" w:val="clear"/>
              <w:spacing w:before="36" w:after="36"/>
              <w:rPr/>
            </w:pPr>
            <w:r>
              <w:rPr/>
              <w:t>Measure</w:t>
            </w:r>
          </w:p>
        </w:tc>
        <w:tc>
          <w:tcPr>
            <w:tcW w:w="2160" w:type="dxa"/>
            <w:tcBorders>
              <w:bottom w:val="single" w:sz="6" w:space="0" w:color="000001"/>
              <w:insideH w:val="single" w:sz="6" w:space="0" w:color="000001"/>
            </w:tcBorders>
            <w:shd w:color="auto" w:fill="auto" w:val="clear"/>
            <w:vAlign w:val="bottom"/>
          </w:tcPr>
          <w:p>
            <w:pPr>
              <w:pStyle w:val="Compact"/>
              <w:shd w:fill="FFFFFF" w:val="clear"/>
              <w:spacing w:before="36" w:after="36"/>
              <w:jc w:val="center"/>
              <w:rPr/>
            </w:pPr>
            <w:r>
              <w:rPr/>
              <w:t>Baseline</w:t>
            </w:r>
          </w:p>
        </w:tc>
        <w:tc>
          <w:tcPr>
            <w:tcW w:w="2160" w:type="dxa"/>
            <w:tcBorders>
              <w:bottom w:val="single" w:sz="6" w:space="0" w:color="000001"/>
              <w:insideH w:val="single" w:sz="6" w:space="0" w:color="000001"/>
            </w:tcBorders>
            <w:shd w:color="auto" w:fill="auto" w:val="clear"/>
            <w:vAlign w:val="bottom"/>
          </w:tcPr>
          <w:p>
            <w:pPr>
              <w:pStyle w:val="Compact"/>
              <w:shd w:fill="FFFFFF" w:val="clear"/>
              <w:spacing w:before="36" w:after="36"/>
              <w:jc w:val="center"/>
              <w:rPr/>
            </w:pPr>
            <w:r>
              <w:rPr/>
              <w:t>3-yr</w:t>
            </w:r>
          </w:p>
        </w:tc>
        <w:tc>
          <w:tcPr>
            <w:tcW w:w="2159" w:type="dxa"/>
            <w:tcBorders>
              <w:bottom w:val="single" w:sz="6" w:space="0" w:color="000001"/>
              <w:insideH w:val="single" w:sz="6" w:space="0" w:color="000001"/>
            </w:tcBorders>
            <w:shd w:color="auto" w:fill="auto" w:val="clear"/>
            <w:vAlign w:val="bottom"/>
          </w:tcPr>
          <w:p>
            <w:pPr>
              <w:pStyle w:val="Compact"/>
              <w:shd w:fill="FFFFFF" w:val="clear"/>
              <w:spacing w:before="36" w:after="36"/>
              <w:jc w:val="center"/>
              <w:rPr/>
            </w:pPr>
            <w:r>
              <w:rPr/>
              <w:t>6-yr</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highlight w:val="yellow"/>
              </w:rPr>
            </w:pPr>
            <w:r>
              <w:rPr>
                <w:highlight w:val="yellow"/>
              </w:rPr>
              <w:t>Sample size</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477</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476</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423</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HOMA2-%S</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88.8 (54.2-136.7)</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76.8 (49.1-121.8)</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73.7 (49.5-110.1)</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ISI</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13.6 (8.7-21.8)</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11.6 (6.9-19.1)</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11.6 (7.5-17.5)</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IGI/IR</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7.1 (4.2-10.6)</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5.6 (3.6-9.8)</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5.6 (3.5-9.0)</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ISSI-2</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727.5 (570.0-922.5)</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613.4 (493.9-836.7)</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622.5 (472.5-810.3)</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BMI (kg/m</w:t>
            </w:r>
            <w:r>
              <w:rPr>
                <w:vertAlign w:val="superscript"/>
              </w:rPr>
              <w:t>2</w:t>
            </w:r>
            <w:r>
              <w:rPr/>
              <w:t>)</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31.1 (6.4)</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31.4 (6.5)</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31.1 (6.6)</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WC (cm)</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98.5 (15.5)</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99.3 (15.7)</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100.4 (15.7)</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Age (yrs)</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50.1 (9.8)</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53.2 (9.7)</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56.5 (9.6)</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MET</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45.2 (59.7)</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48.5 (60.5)</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44.1 (57.1)</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ALT (U/l)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29.6 (16.0)</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28.4 (19.5)</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25.9 (16.9)</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TAG (mmol/l)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1.5 (0.8)</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1.4 (0.8)</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1.4 (0.7)</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Chol (mmol/l)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5.2 (0.9)</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5.1 (1.0)</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5.1 (0.9)</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HDL (mmol/l)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1.4 (0.4)</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1.3 (0.4)</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1.4 (0.4)</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NEFA (nmol/ml)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383.1 (116.3)</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highlight w:val="yellow"/>
              </w:rPr>
            </w:pPr>
            <w:r>
              <w:rPr>
                <w:highlight w:val="yellow"/>
              </w:rPr>
              <w:t>Fasting glucose (mmol/l)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5.0 (0.5)</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5.3 (0.8)</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5.3 (0.7)</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highlight w:val="yellow"/>
              </w:rPr>
            </w:pPr>
            <w:r>
              <w:rPr>
                <w:highlight w:val="yellow"/>
              </w:rPr>
              <w:t>2-hour glucose (mmol/l)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5.7 (1.4)</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6.5 (2.3)</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6.4 (1.8)</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highlight w:val="yellow"/>
              </w:rPr>
            </w:pPr>
            <w:r>
              <w:rPr>
                <w:highlight w:val="yellow"/>
              </w:rPr>
              <w:t>Fasting insulin (pmol/l)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75.3 (56.3)</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83.8 (64.1)</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85.9 (57.0)</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highlight w:val="yellow"/>
              </w:rPr>
            </w:pPr>
            <w:r>
              <w:rPr>
                <w:highlight w:val="yellow"/>
              </w:rPr>
              <w:t>2-hour insulin (pmol/l)</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428.0 (368.4)</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528.1 (496.6)</w:t>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highlight w:val="yellow"/>
              </w:rPr>
            </w:pPr>
            <w:r>
              <w:rPr>
                <w:highlight w:val="yellow"/>
              </w:rPr>
              <w:t>480.4 (416.6)</w:t>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Ethnicity</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European</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336 (70%)</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Latino/a</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58 (12%)</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Other</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51 (11%)</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South Asian</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32 (7%)</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Sex</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Female</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349 (73%)</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r>
        <w:trPr/>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t>- Male</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jc w:val="center"/>
              <w:rPr/>
            </w:pPr>
            <w:r>
              <w:rPr/>
              <w:t>128 (27%)</w:t>
            </w:r>
          </w:p>
        </w:tc>
        <w:tc>
          <w:tcPr>
            <w:tcW w:w="2160"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c>
          <w:tcPr>
            <w:tcW w:w="2159" w:type="dxa"/>
            <w:tcBorders>
              <w:top w:val="single" w:sz="6" w:space="0" w:color="000001"/>
              <w:bottom w:val="single" w:sz="6" w:space="0" w:color="000001"/>
              <w:insideH w:val="single" w:sz="6" w:space="0" w:color="000001"/>
            </w:tcBorders>
            <w:shd w:color="auto" w:fill="auto" w:val="clear"/>
          </w:tcPr>
          <w:p>
            <w:pPr>
              <w:pStyle w:val="Compact"/>
              <w:shd w:fill="FFFFFF" w:val="clear"/>
              <w:spacing w:before="36" w:after="36"/>
              <w:rPr/>
            </w:pPr>
            <w:r>
              <w:rPr/>
            </w:r>
          </w:p>
        </w:tc>
      </w:tr>
    </w:tbl>
    <w:p>
      <w:pPr>
        <w:pStyle w:val="TextBody"/>
        <w:rPr/>
      </w:pPr>
      <w:r>
        <w:rPr/>
        <w:t>Note: Values are in median (IQR), mean (SD), and n (%). The proportion of ethnic and sex groups did not change over the 6 years. Outcome variables sample size ranges from 367-470 over the 3 visits.</w:t>
      </w:r>
    </w:p>
    <w:p>
      <w:pPr>
        <w:pStyle w:val="Normal"/>
        <w:rPr/>
      </w:pPr>
      <w:r>
        <w:rPr/>
        <w:drawing>
          <wp:inline distT="0" distB="0" distL="0" distR="0">
            <wp:extent cx="5486400" cy="4702810"/>
            <wp:effectExtent l="0" t="0" r="0" b="0"/>
            <wp:docPr id="1" name="Picture" descr="Fig. 1: Concentrations (nmol/ml) of each NEFA in PROMISE participants at the baseline visit (2004-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1: Concentrations (nmol/ml) of each NEFA in PROMISE participants at the baseline visit (2004-2006)."/>
                    <pic:cNvPicPr>
                      <a:picLocks noChangeAspect="1" noChangeArrowheads="1"/>
                    </pic:cNvPicPr>
                  </pic:nvPicPr>
                  <pic:blipFill>
                    <a:blip r:embed="rId4"/>
                    <a:stretch>
                      <a:fillRect/>
                    </a:stretch>
                  </pic:blipFill>
                  <pic:spPr bwMode="auto">
                    <a:xfrm>
                      <a:off x="0" y="0"/>
                      <a:ext cx="5486400" cy="4702810"/>
                    </a:xfrm>
                    <a:prstGeom prst="rect">
                      <a:avLst/>
                    </a:prstGeom>
                  </pic:spPr>
                </pic:pic>
              </a:graphicData>
            </a:graphic>
          </wp:inline>
        </w:drawing>
      </w:r>
    </w:p>
    <w:p>
      <w:pPr>
        <w:pStyle w:val="ImageCaption"/>
        <w:rPr/>
      </w:pPr>
      <w:r>
        <w:rPr/>
        <w:t>Fig. 1: Concentrations (nmol/ml) of each NEFA in PROMISE participants at the baseline visit (2004-2006).</w:t>
      </w:r>
    </w:p>
    <w:p>
      <w:pPr>
        <w:pStyle w:val="Normal"/>
        <w:rPr/>
      </w:pPr>
      <w:r>
        <w:rPr/>
        <w:drawing>
          <wp:inline distT="0" distB="0" distL="0" distR="0">
            <wp:extent cx="5486400" cy="4702810"/>
            <wp:effectExtent l="0" t="0" r="0" b="0"/>
            <wp:docPr id="2" name="Image1" descr="Fig. 2: Longitudinal associations of individual non-esterified fatty acids (mol% and nmol/ml) with insulin sensitivity and beta cell function over 6 years in the PROMISE cohort. Models are only adjusted for time. X-axis values represent a percent difference in the outcome per SD increase in the fatty acid. P-values were adjusted for the BH false discovery rate (FDR), with each increase in dot size and blackness representing a p-value significance of p&gt;0.05, p&lt;0.05, p&lt;0.01, and p&lt;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 2: Longitudinal associations of individual non-esterified fatty acids (mol% and nmol/ml) with insulin sensitivity and beta cell function over 6 years in the PROMISE cohort. Models are only adjusted for time. X-axis values represent a percent difference in the outcome per SD increase in the fatty acid. P-values were adjusted for the BH false discovery rate (FDR), with each increase in dot size and blackness representing a p-value significance of p&gt;0.05, p&lt;0.05, p&lt;0.01, and p&lt;0.001."/>
                    <pic:cNvPicPr>
                      <a:picLocks noChangeAspect="1" noChangeArrowheads="1"/>
                    </pic:cNvPicPr>
                  </pic:nvPicPr>
                  <pic:blipFill>
                    <a:blip r:embed="rId5"/>
                    <a:stretch>
                      <a:fillRect/>
                    </a:stretch>
                  </pic:blipFill>
                  <pic:spPr bwMode="auto">
                    <a:xfrm>
                      <a:off x="0" y="0"/>
                      <a:ext cx="5486400" cy="4702810"/>
                    </a:xfrm>
                    <a:prstGeom prst="rect">
                      <a:avLst/>
                    </a:prstGeom>
                  </pic:spPr>
                </pic:pic>
              </a:graphicData>
            </a:graphic>
          </wp:inline>
        </w:drawing>
      </w:r>
    </w:p>
    <w:p>
      <w:pPr>
        <w:pStyle w:val="ImageCaption"/>
        <w:rPr/>
      </w:pPr>
      <w:r>
        <w:rPr/>
        <w:t>Fig. 2: Longitudinal associations of individual non-esterified fatty acids (mol% and nmol/ml) with insulin sensitivity and beta cell function over 6 years in the PROMISE cohort. Models are only adjusted for time. X-axis values represent a percent difference in the outcome per SD increase in the fatty acid. P-values were adjusted for the BH false discovery rate (FDR), with each increase in dot size and blackness representing a p-value significance of p&gt;0.05, p&lt;0.05, p&lt;0.01, and p&lt;0.001.</w:t>
      </w:r>
    </w:p>
    <w:p>
      <w:pPr>
        <w:pStyle w:val="Normal"/>
        <w:rPr/>
      </w:pPr>
      <w:r>
        <w:rPr/>
        <w:drawing>
          <wp:inline distT="0" distB="0" distL="0" distR="0">
            <wp:extent cx="5486400" cy="4702810"/>
            <wp:effectExtent l="0" t="0" r="0" b="0"/>
            <wp:docPr id="3" name="Image2" descr="Fig. 3: Longitudinal associations of individual non-esterified fatty acids (mol% and nmol/ml) with insulin sensitivity and beta cell function over the 6 years in the PROMISE cohort. Generalized estimating equation models were fully adjusted. X-axis values represent a percent difference in the outcome per SD increase in the fatty acid. P-values were adjusted for the BH false discovery rate (FDR), with each increase in dot size and blackness representing a p-value significance of p&gt;0.05, p&lt;0.05, and p&l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 3: Longitudinal associations of individual non-esterified fatty acids (mol% and nmol/ml) with insulin sensitivity and beta cell function over the 6 years in the PROMISE cohort. Generalized estimating equation models were fully adjusted. X-axis values represent a percent difference in the outcome per SD increase in the fatty acid. P-values were adjusted for the BH false discovery rate (FDR), with each increase in dot size and blackness representing a p-value significance of p&gt;0.05, p&lt;0.05, and p&lt;0.01."/>
                    <pic:cNvPicPr>
                      <a:picLocks noChangeAspect="1" noChangeArrowheads="1"/>
                    </pic:cNvPicPr>
                  </pic:nvPicPr>
                  <pic:blipFill>
                    <a:blip r:embed="rId6"/>
                    <a:stretch>
                      <a:fillRect/>
                    </a:stretch>
                  </pic:blipFill>
                  <pic:spPr bwMode="auto">
                    <a:xfrm>
                      <a:off x="0" y="0"/>
                      <a:ext cx="5486400" cy="4702810"/>
                    </a:xfrm>
                    <a:prstGeom prst="rect">
                      <a:avLst/>
                    </a:prstGeom>
                  </pic:spPr>
                </pic:pic>
              </a:graphicData>
            </a:graphic>
          </wp:inline>
        </w:drawing>
      </w:r>
    </w:p>
    <w:p>
      <w:pPr>
        <w:pStyle w:val="ImageCaption"/>
        <w:rPr/>
      </w:pPr>
      <w:r>
        <w:rPr/>
        <w:t>Fig. 3: Longitudinal associations of individual non-esterified fatty acids (mol% and nmol/ml) with insulin sensitivity and beta cell function over the 6 years in the PROMISE cohort. Generalized estimating equation models were fully adjusted. X-axis values represent a percent difference in the outcome per SD increase in the fatty acid. P-values were adjusted for the BH false discovery rate (FDR), with each increase in dot size and blackness representing a p-value significance of p&gt;0.05, p&lt;0.05, and p&lt;0.01.</w:t>
      </w:r>
    </w:p>
    <w:p>
      <w:pPr>
        <w:pStyle w:val="Heading1"/>
        <w:rPr/>
      </w:pPr>
      <w:bookmarkStart w:id="20" w:name="references"/>
      <w:bookmarkEnd w:id="20"/>
      <w:r>
        <w:rPr/>
        <w:t>References</w:t>
      </w:r>
    </w:p>
    <w:p>
      <w:pPr>
        <w:pStyle w:val="Bibliography"/>
        <w:rPr/>
      </w:pPr>
      <w:r>
        <w:rPr/>
        <w:t xml:space="preserve">1. Rachek LI (2014) Free Fatty acids and skeletal muscle insulin resistance. Prog Mol Biol Transl Sci 121:267–292. doi: </w:t>
      </w:r>
      <w:hyperlink r:id="rId7">
        <w:r>
          <w:rPr>
            <w:rStyle w:val="InternetLink"/>
          </w:rPr>
          <w:t>10.1016/B978-0-12-800101-1.00008-9</w:t>
        </w:r>
      </w:hyperlink>
    </w:p>
    <w:p>
      <w:pPr>
        <w:pStyle w:val="Bibliography"/>
        <w:rPr/>
      </w:pPr>
      <w:r>
        <w:rPr/>
        <w:t xml:space="preserve">2. Cnop M (2008) Fatty acids and glucolipotoxicity in the pathogenesis of Type 2 diabetes. Biochem Soc Trans 36:348–352. doi: </w:t>
      </w:r>
      <w:hyperlink r:id="rId8">
        <w:r>
          <w:rPr>
            <w:rStyle w:val="InternetLink"/>
          </w:rPr>
          <w:t>10.1042/BST0360348</w:t>
        </w:r>
      </w:hyperlink>
    </w:p>
    <w:p>
      <w:pPr>
        <w:pStyle w:val="Bibliography"/>
        <w:rPr/>
      </w:pPr>
      <w:r>
        <w:rPr/>
        <w:t>3. Paolisso G, Tataranni PA, Foley JE, et al (1995) A high concentration of fasting plasma non-esterified fatty acids is a risk factor for the development of NIDDM. Diabetologia 38:1213–1217.</w:t>
      </w:r>
    </w:p>
    <w:p>
      <w:pPr>
        <w:pStyle w:val="Bibliography"/>
        <w:rPr/>
      </w:pPr>
      <w:r>
        <w:rPr/>
        <w:t xml:space="preserve">4. Salgin B, Ong KK, Thankamony A, et al (2012) Higher fasting plasma free fatty acid levels are associated with lower insulin secretion in children and adults and a higher incidence of type 2 diabetes. J Clin Endocrinol Metab 97:3302–3309. doi: </w:t>
      </w:r>
      <w:hyperlink r:id="rId9">
        <w:r>
          <w:rPr>
            <w:rStyle w:val="InternetLink"/>
          </w:rPr>
          <w:t>10.1210/jc.2012-1428</w:t>
        </w:r>
      </w:hyperlink>
    </w:p>
    <w:p>
      <w:pPr>
        <w:pStyle w:val="Bibliography"/>
        <w:rPr/>
      </w:pPr>
      <w:r>
        <w:rPr/>
        <w:t xml:space="preserve">5. Kato T, Shimano H, Yamamoto T, et al (2008) Palmitate impairs and eicosapentaenoate restores insulin secretion through regulation of SREBP-1c in pancreatic islets. Diabetes 57:2382–2392. doi: </w:t>
      </w:r>
      <w:hyperlink r:id="rId10">
        <w:r>
          <w:rPr>
            <w:rStyle w:val="InternetLink"/>
          </w:rPr>
          <w:t>10.2337/db06-1806</w:t>
        </w:r>
      </w:hyperlink>
    </w:p>
    <w:p>
      <w:pPr>
        <w:pStyle w:val="Bibliography"/>
        <w:rPr/>
      </w:pPr>
      <w:r>
        <w:rPr/>
        <w:t xml:space="preserve">6. Maris M, Robert S, Waelkens E, et al (2013) Role of the saturated nonesterified fatty acid palmitate in beta cell dysfunction. J Proteome Res 12:347–362. doi: </w:t>
      </w:r>
      <w:hyperlink r:id="rId11">
        <w:r>
          <w:rPr>
            <w:rStyle w:val="InternetLink"/>
          </w:rPr>
          <w:t>10.1021/pr300596g</w:t>
        </w:r>
      </w:hyperlink>
    </w:p>
    <w:p>
      <w:pPr>
        <w:pStyle w:val="Bibliography"/>
        <w:rPr/>
      </w:pPr>
      <w:r>
        <w:rPr/>
        <w:t xml:space="preserve">7. Deguil J, Pineau L, Rowland Snyder EC, et al (2011) Modulation of lipid-induced ER stress by fatty acid shape. Traffic 12:349–362. doi: </w:t>
      </w:r>
      <w:hyperlink r:id="rId12">
        <w:r>
          <w:rPr>
            <w:rStyle w:val="InternetLink"/>
          </w:rPr>
          <w:t>10.1111/j.1600-0854.2010.01150.x</w:t>
        </w:r>
      </w:hyperlink>
    </w:p>
    <w:p>
      <w:pPr>
        <w:pStyle w:val="Bibliography"/>
        <w:rPr/>
      </w:pPr>
      <w:r>
        <w:rPr/>
        <w:t xml:space="preserve">8. Szendroedi J, Frossard M, Klein N, et al (2012) Lipid-induced insulin resistance is not mediated by impaired transcapillary transport of insulin and glucose in humans. Diabetes 61:3176–3180. doi: </w:t>
      </w:r>
      <w:hyperlink r:id="rId13">
        <w:r>
          <w:rPr>
            <w:rStyle w:val="InternetLink"/>
          </w:rPr>
          <w:t>10.2337/db12-0108</w:t>
        </w:r>
      </w:hyperlink>
    </w:p>
    <w:p>
      <w:pPr>
        <w:pStyle w:val="Bibliography"/>
        <w:rPr/>
      </w:pPr>
      <w:r>
        <w:rPr/>
        <w:t xml:space="preserve">9. Daniele G, Eldor R, Merovci A, et al (2014) Chronic reduction of plasma free fatty acid improves mitochondrial function and whole-body insulin sensitivity in obese and type 2 diabetic individuals. Diabetes 63:2812–2820. doi: </w:t>
      </w:r>
      <w:hyperlink r:id="rId14">
        <w:r>
          <w:rPr>
            <w:rStyle w:val="InternetLink"/>
          </w:rPr>
          <w:t>10.2337/db13-1130</w:t>
        </w:r>
      </w:hyperlink>
    </w:p>
    <w:p>
      <w:pPr>
        <w:pStyle w:val="Bibliography"/>
        <w:rPr/>
      </w:pPr>
      <w:r>
        <w:rPr/>
        <w:t xml:space="preserve">10. Liang H, Tantiwong P, Sriwijitkamol A, et al (2013) Effect of a sustained reduction in plasma free fatty acid concentration on insulin signalling and inflammation in skeletal muscle from human subjects. J Physiol 591:2897–2909. doi: </w:t>
      </w:r>
      <w:hyperlink r:id="rId15">
        <w:r>
          <w:rPr>
            <w:rStyle w:val="InternetLink"/>
          </w:rPr>
          <w:t>10.1113/jphysiol.2012.247510</w:t>
        </w:r>
      </w:hyperlink>
    </w:p>
    <w:p>
      <w:pPr>
        <w:pStyle w:val="Bibliography"/>
        <w:rPr/>
      </w:pPr>
      <w:r>
        <w:rPr/>
        <w:t xml:space="preserve">11. Kehlenbrink S, Koppaka S, Martin M, et al (2012) Elevated NEFA levels impair glucose effectiveness by increasing net hepatic glycogenolysis. Diabetologia 55:3021–3028. doi: </w:t>
      </w:r>
      <w:hyperlink r:id="rId16">
        <w:r>
          <w:rPr>
            <w:rStyle w:val="InternetLink"/>
          </w:rPr>
          <w:t>10.1007/s00125-012-2662-6</w:t>
        </w:r>
      </w:hyperlink>
    </w:p>
    <w:p>
      <w:pPr>
        <w:pStyle w:val="Bibliography"/>
        <w:rPr/>
      </w:pPr>
      <w:r>
        <w:rPr/>
        <w:t xml:space="preserve">12. Miller MR, Pereira RI, Langefeld CD, et al (2012) Levels of free fatty acids (FFA) are associated with insulin resistance but do not explain the relationship between adiposity and insulin resistance in Hispanic Americans: The IRAS Family Study. J Clin Endocrinol Metab 97:3285–3291. doi: </w:t>
      </w:r>
      <w:hyperlink r:id="rId17">
        <w:r>
          <w:rPr>
            <w:rStyle w:val="InternetLink"/>
          </w:rPr>
          <w:t>10.1210/jc.2012-1318</w:t>
        </w:r>
      </w:hyperlink>
    </w:p>
    <w:p>
      <w:pPr>
        <w:pStyle w:val="Bibliography"/>
        <w:rPr/>
      </w:pPr>
      <w:r>
        <w:rPr/>
        <w:t xml:space="preserve">13. Johns I, Goff L, Bluck LJ, et al (2014) Plasma free fatty acids do not provide the link between obesity and insulin resistance or beta-cell dysfunction: Results of the Reading, Imperial, Surrey, Cambridge, Kings (RISCK) study. Diabet Med 31:1310–1315. doi: </w:t>
      </w:r>
      <w:hyperlink r:id="rId18">
        <w:r>
          <w:rPr>
            <w:rStyle w:val="InternetLink"/>
          </w:rPr>
          <w:t>10.1111/dme.12550</w:t>
        </w:r>
      </w:hyperlink>
    </w:p>
    <w:p>
      <w:pPr>
        <w:pStyle w:val="Bibliography"/>
        <w:rPr/>
      </w:pPr>
      <w:r>
        <w:rPr/>
        <w:t>14. Charles MA, Eschwège E, Thibult N, et al (1997) The role of non-esterified fatty acids in the deterioration of glucose tolerance in Caucasian subjects: Results of the Paris Prospective Study. Diabetologia 40:1101–1106.</w:t>
      </w:r>
    </w:p>
    <w:p>
      <w:pPr>
        <w:pStyle w:val="Bibliography"/>
        <w:rPr/>
      </w:pPr>
      <w:r>
        <w:rPr/>
        <w:t xml:space="preserve">15. WHO, IDF (2006) Definition and diagnosis of diabetes mellitus and intermediate hyperglycaemia: Report of a WHO/IDF consultation. </w:t>
      </w:r>
    </w:p>
    <w:p>
      <w:pPr>
        <w:pStyle w:val="Bibliography"/>
        <w:rPr/>
      </w:pPr>
      <w:r>
        <w:rPr/>
        <w:t xml:space="preserve">16. Matthan NR, Ip B, Resteghini N, et al (2010) Long-term fatty acid stability in human serum cholesteryl ester, triglyceride, and phospholipid fractions. J Lipid Res 51:2826–2832. doi: </w:t>
      </w:r>
      <w:hyperlink r:id="rId19">
        <w:r>
          <w:rPr>
            <w:rStyle w:val="InternetLink"/>
          </w:rPr>
          <w:t>10.1194/jlr.D007534</w:t>
        </w:r>
      </w:hyperlink>
    </w:p>
    <w:p>
      <w:pPr>
        <w:pStyle w:val="Bibliography"/>
        <w:rPr/>
      </w:pPr>
      <w:r>
        <w:rPr/>
        <w:t>17. Folch J, Lees M, Sloane Stanley GH (1957) A simple method for the isolation and purification of total lipides from animal tissues. J Biol Chem 226:497–509.</w:t>
      </w:r>
    </w:p>
    <w:p>
      <w:pPr>
        <w:pStyle w:val="Bibliography"/>
        <w:rPr/>
      </w:pPr>
      <w:r>
        <w:rPr/>
        <w:t xml:space="preserve">18. Nishi S, Kendall CWC, Gascoyne A-M, et al (2014) Effect of almond consumption on the serum fatty acid profile: A dose-response study. Br J Nutr 112:1137–1146. doi: </w:t>
      </w:r>
      <w:hyperlink r:id="rId20">
        <w:r>
          <w:rPr>
            <w:rStyle w:val="InternetLink"/>
          </w:rPr>
          <w:t>10.1017/S0007114514001640</w:t>
        </w:r>
      </w:hyperlink>
    </w:p>
    <w:p>
      <w:pPr>
        <w:pStyle w:val="Bibliography"/>
        <w:rPr/>
      </w:pPr>
      <w:r>
        <w:rPr/>
        <w:t xml:space="preserve">19. Johnston LW, Harris SB, Retnakaran R, et al (2016) Longitudinal associations of phospholipid and cholesteryl ester fatty acids with disorders underlying diabetes. J Clin Endocrinol Metab jc20154267. doi: </w:t>
      </w:r>
      <w:hyperlink r:id="rId21">
        <w:r>
          <w:rPr>
            <w:rStyle w:val="InternetLink"/>
          </w:rPr>
          <w:t>10.1210/jc.2015-4267</w:t>
        </w:r>
      </w:hyperlink>
    </w:p>
    <w:p>
      <w:pPr>
        <w:pStyle w:val="Bibliography"/>
        <w:rPr/>
      </w:pPr>
      <w:r>
        <w:rPr/>
        <w:t xml:space="preserve">20. Levy JC, Matthews DR, Hermans MP (1998) Correct Homeostasis Model Assessment (HOMA) Evaluation Uses the Computer Program. Diabetes Care 21:2191–2192. doi: </w:t>
      </w:r>
      <w:hyperlink r:id="rId22">
        <w:r>
          <w:rPr>
            <w:rStyle w:val="InternetLink"/>
          </w:rPr>
          <w:t>10.2337/diacare.21.12.2191</w:t>
        </w:r>
      </w:hyperlink>
    </w:p>
    <w:p>
      <w:pPr>
        <w:pStyle w:val="Bibliography"/>
        <w:rPr/>
      </w:pPr>
      <w:r>
        <w:rPr/>
        <w:t>21. Matsuda M, DeFronzo R (1999) Insulin sensitivity indices obtained from oral glucose tolerance testing: Comparison with the euglycemic insulin clamp. Diabetes Care 22:1462–1470.</w:t>
      </w:r>
    </w:p>
    <w:p>
      <w:pPr>
        <w:pStyle w:val="Bibliography"/>
        <w:rPr/>
      </w:pPr>
      <w:r>
        <w:rPr/>
        <w:t>22. Abdul-Ghani M, Matsuda M, Balas B, DeFronzo R (2007) Muscle and liver insulin resistance indexes derived from the oral glucose tolerance test. Diabetes Care 30:89–94.</w:t>
      </w:r>
    </w:p>
    <w:p>
      <w:pPr>
        <w:pStyle w:val="Bibliography"/>
        <w:rPr/>
      </w:pPr>
      <w:r>
        <w:rPr/>
        <w:t>23. Wareham N, Phillips D, Byrne C, Hales C (1995) The 30 minute insulin incremental response in an oral glucose tolerance test as a measure of insulin secretion. Diabet Med 12:931.</w:t>
      </w:r>
    </w:p>
    <w:p>
      <w:pPr>
        <w:pStyle w:val="Bibliography"/>
        <w:rPr/>
      </w:pPr>
      <w:r>
        <w:rPr/>
        <w:t>24. Retnakaran R, Qi Y, Goran M, Hamilton J (2009) Evaluation of proposed oral disposition index measures in relation to the actual disposition index. Diabet Med 26:1198–1203.</w:t>
      </w:r>
    </w:p>
    <w:p>
      <w:pPr>
        <w:pStyle w:val="Bibliography"/>
        <w:rPr/>
      </w:pPr>
      <w:r>
        <w:rPr/>
        <w:t xml:space="preserve">25. Hermans MP, Levy JC, Morris RJ, Turner RC (1999) Comparison of insulin sensitivity tests across a range of glucose tolerance from normal to diabetes. Diabetologia 42:678–687. doi: </w:t>
      </w:r>
      <w:hyperlink r:id="rId23">
        <w:r>
          <w:rPr>
            <w:rStyle w:val="InternetLink"/>
          </w:rPr>
          <w:t>10.1007/s001250051215</w:t>
        </w:r>
      </w:hyperlink>
    </w:p>
    <w:p>
      <w:pPr>
        <w:pStyle w:val="Bibliography"/>
        <w:rPr/>
      </w:pPr>
      <w:r>
        <w:rPr/>
        <w:t>26. Kriska A, Knowler W, LaPorte R, et al (1990) Development of questionnaire to examine relationship of physical activity and diabetes in Pima Indians. Diabetes Care 13:401–411.</w:t>
      </w:r>
    </w:p>
    <w:p>
      <w:pPr>
        <w:pStyle w:val="Bibliography"/>
        <w:rPr/>
      </w:pPr>
      <w:r>
        <w:rPr/>
        <w:t>27. Zeger SL, Liang KY (1986) Longitudinal data analysis for discrete and continuous outcomes. Biometrics 42:121–130.</w:t>
      </w:r>
    </w:p>
    <w:p>
      <w:pPr>
        <w:pStyle w:val="Bibliography"/>
        <w:rPr/>
      </w:pPr>
      <w:r>
        <w:rPr/>
        <w:t>28. Greenland S, Pearl J, Robins JM (1999) Causal diagrams for epidemiologic research. Epidemiology 10:37–48.</w:t>
      </w:r>
    </w:p>
    <w:p>
      <w:pPr>
        <w:pStyle w:val="Bibliography"/>
        <w:rPr/>
      </w:pPr>
      <w:r>
        <w:rPr/>
        <w:t xml:space="preserve">29. Textor J, Hardt J, Knüppel S (2011) DAGitty: A graphical tool for analyzing causal diagrams. Epidemiology 22:745. doi: </w:t>
      </w:r>
      <w:hyperlink r:id="rId24">
        <w:r>
          <w:rPr>
            <w:rStyle w:val="InternetLink"/>
          </w:rPr>
          <w:t>10.1097/ede.0b013e318225c2be</w:t>
        </w:r>
      </w:hyperlink>
    </w:p>
    <w:p>
      <w:pPr>
        <w:pStyle w:val="Bibliography"/>
        <w:rPr/>
      </w:pPr>
      <w:r>
        <w:rPr/>
        <w:t xml:space="preserve">30. Shrier I, Platt RW (2008) Reducing bias through directed acyclic graphs. BMC Med Res Methodol 8:70. doi: </w:t>
      </w:r>
      <w:hyperlink r:id="rId25">
        <w:r>
          <w:rPr>
            <w:rStyle w:val="InternetLink"/>
          </w:rPr>
          <w:t>10.1186/1471-2288-8-70</w:t>
        </w:r>
      </w:hyperlink>
    </w:p>
    <w:p>
      <w:pPr>
        <w:pStyle w:val="Bibliography"/>
        <w:rPr/>
      </w:pPr>
      <w:r>
        <w:rPr/>
        <w:t>31. Pan W (2001) Akaike’s information criterion in generalized estimating equations. Biometrics 57:120–125.</w:t>
      </w:r>
    </w:p>
    <w:p>
      <w:pPr>
        <w:pStyle w:val="Bibliography"/>
        <w:rPr/>
      </w:pPr>
      <w:r>
        <w:rPr/>
        <w:t xml:space="preserve">32. Barrows BR, Parks EJ (2006) Contributions of different fatty acid sources to very low-density lipoprotein-triacylglycerol in the fasted and fed states. J Clin Endocrinol Metab 91:1446–1452. doi: </w:t>
      </w:r>
      <w:hyperlink r:id="rId26">
        <w:r>
          <w:rPr>
            <w:rStyle w:val="InternetLink"/>
          </w:rPr>
          <w:t>10.1210/jc.2005-1709</w:t>
        </w:r>
      </w:hyperlink>
    </w:p>
    <w:p>
      <w:pPr>
        <w:pStyle w:val="Bibliography"/>
        <w:rPr/>
      </w:pPr>
      <w:r>
        <w:rPr/>
        <w:t>33. R Core Team (2015) R: A Language and Environment for Statistical Computing. R Foundation for Statistical Computing, Vienna, Austria</w:t>
      </w:r>
    </w:p>
    <w:p>
      <w:pPr>
        <w:pStyle w:val="Bibliography"/>
        <w:rPr/>
      </w:pPr>
      <w:r>
        <w:rPr/>
        <w:t>34. Højsgaard S, Halekoh U, Yan J (2006) The R Package geepack for Generalized Estimating Equations. Journal of Statistical Software 15/2:1–11.</w:t>
      </w:r>
    </w:p>
    <w:p>
      <w:pPr>
        <w:pStyle w:val="Bibliography"/>
        <w:rPr/>
      </w:pPr>
      <w:r>
        <w:rPr/>
        <w:t>35. Benjamini Y, Hochberg Y (1995) Controlling the False Discovery Rate: A Practical and Powerful Approach to Multiple Testing. J R Stat Soc Series B Stat Methodol 57:289–300.</w:t>
      </w:r>
    </w:p>
    <w:p>
      <w:pPr>
        <w:pStyle w:val="Bibliography"/>
        <w:rPr/>
      </w:pPr>
      <w:r>
        <w:rPr/>
        <w:t xml:space="preserve">36. Vandenbroucke JP, von Elm E, Altman DG, et al (2007) Strengthening the Reporting of Observational Studies in Epidemiology (STROBE): Explanation and elaboration. PLoS Med 4:e297. doi: </w:t>
      </w:r>
      <w:hyperlink r:id="rId27">
        <w:r>
          <w:rPr>
            <w:rStyle w:val="InternetLink"/>
          </w:rPr>
          <w:t>10.1371/journal.pmed.0040297</w:t>
        </w:r>
      </w:hyperlink>
    </w:p>
    <w:p>
      <w:pPr>
        <w:pStyle w:val="Bibliography"/>
        <w:rPr/>
      </w:pPr>
      <w:r>
        <w:rPr/>
        <w:t>37. Pankow JS, Duncan BB, Schmidt MI, et al (2004) Fasting plasma free fatty acids and risk of type 2 diabetes: The atherosclerosis risk in communities study. Diabetes Care 27:77–82.</w:t>
      </w:r>
    </w:p>
    <w:p>
      <w:pPr>
        <w:pStyle w:val="Bibliography"/>
        <w:rPr/>
      </w:pPr>
      <w:r>
        <w:rPr/>
        <w:t xml:space="preserve">38. Rebelos E, Seghieri M, Natali A, et al (2015) Influence of endogenous NEFA on beta cell function in humans. Diabetologia 58:2344–2351. doi: </w:t>
      </w:r>
      <w:hyperlink r:id="rId28">
        <w:r>
          <w:rPr>
            <w:rStyle w:val="InternetLink"/>
          </w:rPr>
          <w:t>10.1007/s00125-015-3685-6</w:t>
        </w:r>
      </w:hyperlink>
    </w:p>
    <w:p>
      <w:pPr>
        <w:pStyle w:val="Bibliography"/>
        <w:rPr/>
      </w:pPr>
      <w:r>
        <w:rPr/>
        <w:t xml:space="preserve">39. Giacca A, Xiao C, Oprescu AI, et al (2011) Lipid-induced pancreatic beta-cell dysfunction: Focus on in vivo studies. Am J Physiol Endocrinol Metab 300:E255–E262. doi: </w:t>
      </w:r>
      <w:hyperlink r:id="rId29">
        <w:r>
          <w:rPr>
            <w:rStyle w:val="InternetLink"/>
          </w:rPr>
          <w:t>10.1152/ajpendo.00416.2010</w:t>
        </w:r>
      </w:hyperlink>
    </w:p>
    <w:p>
      <w:pPr>
        <w:pStyle w:val="Bibliography"/>
        <w:rPr/>
      </w:pPr>
      <w:r>
        <w:rPr/>
        <w:t xml:space="preserve">40. Xiao C, Giacca A, Lewis GF (2009) The effect of high-dose sodium salicylate on chronically elevated plasma nonesterified fatty acid-induced insulin resistance and beta-cell dysfunction in overweight and obese nondiabetic men. Am J Physiol Endocrinol Metab 297:E1205–1211. doi: </w:t>
      </w:r>
      <w:hyperlink r:id="rId30">
        <w:r>
          <w:rPr>
            <w:rStyle w:val="InternetLink"/>
          </w:rPr>
          <w:t>10.1152/ajpendo.00313.2009</w:t>
        </w:r>
      </w:hyperlink>
    </w:p>
    <w:p>
      <w:pPr>
        <w:pStyle w:val="Bibliography"/>
        <w:rPr/>
      </w:pPr>
      <w:r>
        <w:rPr/>
        <w:t xml:space="preserve">41. Morita S, Shimajiri Y, Sakagashira S, et al (2012) Effect of exposure to non-esterified fatty acid on progressive deterioration of insulin secretion in patients with Type 2 diabetes: A long-term follow-up study. Diabet Med 29:980–985. doi: </w:t>
      </w:r>
      <w:hyperlink r:id="rId31">
        <w:r>
          <w:rPr>
            <w:rStyle w:val="InternetLink"/>
          </w:rPr>
          <w:t>10.1111/j.1464-5491.2011.03566.x</w:t>
        </w:r>
      </w:hyperlink>
    </w:p>
    <w:p>
      <w:pPr>
        <w:pStyle w:val="Bibliography"/>
        <w:rPr/>
      </w:pPr>
      <w:r>
        <w:rPr/>
        <w:t xml:space="preserve">42. Nielsen S, Karpe F (2012) Determinants of VLDL-triglycerides production. Curr Opin Lipidol 23:321–326. doi: </w:t>
      </w:r>
      <w:hyperlink r:id="rId32">
        <w:r>
          <w:rPr>
            <w:rStyle w:val="InternetLink"/>
          </w:rPr>
          <w:t>10.1097/MOL.0b013e3283544956</w:t>
        </w:r>
      </w:hyperlink>
    </w:p>
    <w:p>
      <w:pPr>
        <w:pStyle w:val="Bibliography"/>
        <w:rPr/>
      </w:pPr>
      <w:r>
        <w:rPr/>
        <w:t xml:space="preserve">43. Martins AR, Nachbar RT, Gorjao R, et al (2012) Mechanisms underlying skeletal muscle insulin resistance induced by fatty acids: Importance of the mitochondrial function. Lipids Health Dis 11:30. doi: </w:t>
      </w:r>
      <w:hyperlink r:id="rId33">
        <w:r>
          <w:rPr>
            <w:rStyle w:val="InternetLink"/>
          </w:rPr>
          <w:t>10.1186/1476-511X-11-30</w:t>
        </w:r>
      </w:hyperlink>
    </w:p>
    <w:p>
      <w:pPr>
        <w:pStyle w:val="Bibliography"/>
        <w:rPr/>
      </w:pPr>
      <w:r>
        <w:rPr/>
        <w:t xml:space="preserve">44. Ebbert JO, Jensen MD (2013) Fat depots, free fatty acids, and dyslipidemia. Nutrients 5:498–508. doi: </w:t>
      </w:r>
      <w:hyperlink r:id="rId34">
        <w:r>
          <w:rPr>
            <w:rStyle w:val="InternetLink"/>
          </w:rPr>
          <w:t>10.3390/nu5020498</w:t>
        </w:r>
      </w:hyperlink>
    </w:p>
    <w:p>
      <w:pPr>
        <w:pStyle w:val="Bibliography"/>
        <w:rPr/>
      </w:pPr>
      <w:r>
        <w:rPr/>
        <w:t xml:space="preserve">45. Capurso C, Capurso A (2012) From excess adiposity to insulin resistance: The role of free fatty acids. Vascul Pharmacol 57:91–97. doi: </w:t>
      </w:r>
      <w:hyperlink r:id="rId35">
        <w:r>
          <w:rPr>
            <w:rStyle w:val="InternetLink"/>
          </w:rPr>
          <w:t>10.1016/j.vph.2012.05.003</w:t>
        </w:r>
      </w:hyperlink>
    </w:p>
    <w:p>
      <w:pPr>
        <w:pStyle w:val="Bibliography"/>
        <w:rPr/>
      </w:pPr>
      <w:r>
        <w:rPr/>
        <w:t xml:space="preserve">46. Steffen BT, Steffen LM, Zhou X, et al (2015) N-3 Fatty acids attenuate the risk of diabetes associated with elevated serum nonesterified fatty acids: The multi-ethnic study of atherosclerosis. Diabetes Care 38:575–580. doi: </w:t>
      </w:r>
      <w:hyperlink r:id="rId36">
        <w:r>
          <w:rPr>
            <w:rStyle w:val="InternetLink"/>
          </w:rPr>
          <w:t>10.2337/dc14-1919</w:t>
        </w:r>
      </w:hyperlink>
    </w:p>
    <w:p>
      <w:pPr>
        <w:pStyle w:val="Bibliography"/>
        <w:rPr/>
      </w:pPr>
      <w:r>
        <w:rPr/>
        <w:t xml:space="preserve">47. Virtanen JK, Mursu J, Voutilainen S, et al (2014) Serum omega-3 polyunsaturated Fatty acids and risk of incident type 2 diabetes in men: The kuopio ischemic heart disease risk factor study. Diabetes Care 37:189–196. doi: </w:t>
      </w:r>
      <w:hyperlink r:id="rId37">
        <w:r>
          <w:rPr>
            <w:rStyle w:val="InternetLink"/>
          </w:rPr>
          <w:t>10.2337/dc13-1504</w:t>
        </w:r>
      </w:hyperlink>
    </w:p>
    <w:p>
      <w:pPr>
        <w:pStyle w:val="Bibliography"/>
        <w:rPr/>
      </w:pPr>
      <w:r>
        <w:rPr/>
        <w:t>48. Sarbolouki S, Javanbakht MH, Derakhshanian H, et al (2013) Eicosapentaenoic acid improves insulin sensitivity and blood sugar in overweight type 2 diabetes mellitus patients: A double-blind randomised clinical trial. Singapore Med J 54:387–390.</w:t>
      </w:r>
    </w:p>
    <w:p>
      <w:pPr>
        <w:pStyle w:val="Bibliography"/>
        <w:rPr/>
      </w:pPr>
      <w:r>
        <w:rPr/>
        <w:t xml:space="preserve">49. Calder PC (2009) Polyunsaturated fatty acids and inflammatory processes: New twists in an old tale. Biochimie 91:791–795. doi: </w:t>
      </w:r>
      <w:hyperlink r:id="rId38">
        <w:r>
          <w:rPr>
            <w:rStyle w:val="InternetLink"/>
          </w:rPr>
          <w:t>10.1016/j.biochi.2009.01.008</w:t>
        </w:r>
      </w:hyperlink>
    </w:p>
    <w:p>
      <w:pPr>
        <w:pStyle w:val="Bibliography"/>
        <w:rPr/>
      </w:pPr>
      <w:r>
        <w:rPr/>
        <w:t xml:space="preserve">50. Magkos F, Fabbrini E, Conte C, et al (2012) Relationship between adipose tissue lipolytic activity and skeletal muscle insulin resistance in nondiabetic women. J Clin Endocrinol Metab 97:E1219–E1223. doi: </w:t>
      </w:r>
      <w:hyperlink r:id="rId39">
        <w:r>
          <w:rPr>
            <w:rStyle w:val="InternetLink"/>
          </w:rPr>
          <w:t>10.1210/jc.2012-1035</w:t>
        </w:r>
      </w:hyperlink>
    </w:p>
    <w:p>
      <w:pPr>
        <w:pStyle w:val="Bibliography"/>
        <w:rPr/>
      </w:pPr>
      <w:r>
        <w:rPr/>
        <w:t xml:space="preserve">51. Almandoz JP, Singh E, Howell LA, et al (2013) Spillover of Fatty acids during dietary fat storage in type 2 diabetes: Relationship to body fat depots and effects of weight loss. Diabetes 62:1897–1903. doi: </w:t>
      </w:r>
      <w:hyperlink r:id="rId40">
        <w:r>
          <w:rPr>
            <w:rStyle w:val="InternetLink"/>
          </w:rPr>
          <w:t>10.2337/db12-1407</w:t>
        </w:r>
      </w:hyperlink>
    </w:p>
    <w:p>
      <w:pPr>
        <w:pStyle w:val="Bibliography"/>
        <w:rPr/>
      </w:pPr>
      <w:r>
        <w:rPr/>
        <w:t xml:space="preserve">52. Dai L, Gonçalves CMV, Lin Z, et al (2015) Exploring metabolic syndrome serum free fatty acid profiles based on GC-SIM-MS combined with random forests and canonical correlation analysis. Talanta 135:108–114. doi: </w:t>
      </w:r>
      <w:hyperlink r:id="rId41">
        <w:r>
          <w:rPr>
            <w:rStyle w:val="InternetLink"/>
          </w:rPr>
          <w:t>10.1016/j.talanta.2014.12.039</w:t>
        </w:r>
      </w:hyperlink>
    </w:p>
    <w:p>
      <w:pPr>
        <w:pStyle w:val="Bibliography"/>
        <w:shd w:fill="FFFFFF" w:val="clear"/>
        <w:spacing w:before="0" w:after="200"/>
        <w:rPr/>
      </w:pPr>
      <w:r>
        <w:rPr/>
        <w:t xml:space="preserve">53. Liu L, Li Y, Guan C, et al (2010) Free fatty acid metabolic profile and biomarkers of isolated post-challenge diabetes and type 2 diabetes mellitus based on GC-MS and multivariate statistical analysis. J Chromatogr B Analyt Technol Biomed Life Sci 878:2817–2825. doi: </w:t>
      </w:r>
      <w:hyperlink r:id="rId42">
        <w:r>
          <w:rPr>
            <w:rStyle w:val="InternetLink"/>
          </w:rPr>
          <w:t>10.1016/j.jchromb.2010.08.035</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thony Hanley" w:date="2017-10-17T18:26:00Z" w:initials="AH">
    <w:p>
      <w:r>
        <w:rPr>
          <w:rFonts w:ascii="Liberation Serif" w:hAnsi="Liberation Serif" w:eastAsia="DejaVu Sans" w:cs="DejaVu Sans"/>
          <w:color w:val="auto"/>
          <w:lang w:val="en-US" w:eastAsia="en-US" w:bidi="en-US"/>
        </w:rPr>
        <w:t>Luke, you do not need to mention the manufacturer for proinsulin – we are not actually measuring that form – it just gets mentioned in the description of the insulin assay because that assay is specific and does not cross-react with proinsulin;</w:t>
      </w:r>
    </w:p>
  </w:comment>
  <w:comment w:id="1" w:author="Anthony Hanley" w:date="2017-10-17T18:28:00Z" w:initials="AH">
    <w:p>
      <w:r>
        <w:rPr>
          <w:rFonts w:ascii="Liberation Serif" w:hAnsi="Liberation Serif" w:eastAsia="DejaVu Sans" w:cs="DejaVu Sans"/>
          <w:color w:val="auto"/>
          <w:lang w:val="en-US" w:eastAsia="en-US" w:bidi="en-US"/>
        </w:rPr>
        <w:t>…its …  ?</w:t>
      </w:r>
    </w:p>
  </w:comment>
  <w:comment w:id="2" w:author="Anthony Hanley" w:date="2017-10-17T18:30:00Z" w:initials="AH">
    <w:p>
      <w:r>
        <w:rPr>
          <w:rFonts w:ascii="Liberation Serif" w:hAnsi="Liberation Serif" w:eastAsia="DejaVu Sans" w:cs="DejaVu Sans"/>
          <w:color w:val="auto"/>
          <w:lang w:val="en-US" w:eastAsia="en-US" w:bidi="en-US"/>
        </w:rPr>
        <w:t>Are we required to say this?</w:t>
      </w:r>
    </w:p>
  </w:comment>
  <w:comment w:id="3" w:author="Anthony Hanley" w:date="2017-10-17T18:31:00Z" w:initials="AH">
    <w:p>
      <w:r>
        <w:rPr>
          <w:rFonts w:ascii="Liberation Serif" w:hAnsi="Liberation Serif" w:eastAsia="DejaVu Sans" w:cs="DejaVu Sans"/>
          <w:color w:val="auto"/>
          <w:lang w:val="en-US" w:eastAsia="en-US" w:bidi="en-US"/>
        </w:rPr>
        <w:t xml:space="preserve">Maybe just say “lipid” … </w:t>
      </w:r>
    </w:p>
  </w:comment>
  <w:comment w:id="4" w:author="Anthony Hanley" w:date="2017-10-17T18:33:00Z" w:initials="AH">
    <w:p>
      <w:r>
        <w:rPr>
          <w:rFonts w:ascii="Liberation Serif" w:hAnsi="Liberation Serif" w:eastAsia="DejaVu Sans" w:cs="DejaVu Sans"/>
          <w:color w:val="auto"/>
          <w:lang w:val="en-US" w:eastAsia="en-US" w:bidi="en-US"/>
        </w:rPr>
        <w:t>“ … or their associations as analysed in the GEE models”.</w:t>
      </w:r>
    </w:p>
  </w:comment>
  <w:comment w:id="5" w:author="Anthony Hanley" w:date="2017-10-17T18:35:00Z" w:initials="AH">
    <w:p>
      <w:r>
        <w:rPr>
          <w:rFonts w:ascii="Liberation Serif" w:hAnsi="Liberation Serif" w:eastAsia="DejaVu Sans" w:cs="DejaVu Sans"/>
          <w:color w:val="auto"/>
          <w:lang w:val="en-US" w:eastAsia="en-US" w:bidi="en-US"/>
        </w:rPr>
        <w:t>Possible alternate wording to consider:</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“We used indices of insulin sensitivity and beta cell function estimated from glucose and insulin values </w:t>
      </w:r>
      <w:r>
        <w:rPr>
          <w:rFonts w:ascii="Liberation Serif" w:hAnsi="Liberation Serif" w:eastAsia="DejaVu Sans" w:cs="DejaVu Sans"/>
          <w:color w:val="FF0000"/>
          <w:lang w:val="en-US" w:eastAsia="en-US" w:bidi="en-US"/>
        </w:rPr>
        <w:t>collected during OGTTs</w:t>
      </w:r>
      <w:r>
        <w:rPr>
          <w:rFonts w:ascii="Liberation Serif" w:hAnsi="Liberation Serif" w:eastAsia="DejaVu Sans" w:cs="DejaVu Sans"/>
          <w:color w:val="auto"/>
          <w:lang w:val="en-US" w:eastAsia="en-US" w:bidi="en-US"/>
        </w:rPr>
        <w:t xml:space="preserve">.  While these indices have all been validated against gold standard measures, it is possible our </w:t>
      </w:r>
      <w:r>
        <w:rPr>
          <w:rFonts w:ascii="Liberation Serif" w:hAnsi="Liberation Serif" w:eastAsia="DejaVu Sans" w:cs="DejaVu Sans"/>
          <w:color w:val="FF0000"/>
          <w:lang w:val="en-US" w:eastAsia="en-US" w:bidi="en-US"/>
        </w:rPr>
        <w:t xml:space="preserve">measures may contain some degree of measurement misclassification </w:t>
      </w:r>
      <w:r>
        <w:rPr>
          <w:rFonts w:ascii="Liberation Serif" w:hAnsi="Liberation Serif" w:eastAsia="DejaVu Sans" w:cs="DejaVu Sans"/>
          <w:color w:val="auto"/>
          <w:lang w:val="en-US" w:eastAsia="en-US" w:bidi="en-US"/>
        </w:rPr>
        <w:t xml:space="preserve">and are thus not </w:t>
      </w:r>
      <w:r>
        <w:rPr>
          <w:rFonts w:ascii="Liberation Serif" w:hAnsi="Liberation Serif" w:eastAsia="DejaVu Sans" w:cs="DejaVu Sans"/>
          <w:color w:val="FF0000"/>
          <w:lang w:val="en-US" w:eastAsia="en-US" w:bidi="en-US"/>
        </w:rPr>
        <w:t xml:space="preserve">sensitive </w:t>
      </w:r>
      <w:r>
        <w:rPr>
          <w:rFonts w:ascii="Liberation Serif" w:hAnsi="Liberation Serif" w:eastAsia="DejaVu Sans" w:cs="DejaVu Sans"/>
          <w:color w:val="auto"/>
          <w:lang w:val="en-US" w:eastAsia="en-US" w:bidi="en-US"/>
        </w:rPr>
        <w:t xml:space="preserve">enough to identify potential associations with NEFA”. </w:t>
      </w:r>
    </w:p>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hd w:val="clear" w:color="auto" w:fill="FFFFFF"/>
      <w:suppressAutoHyphens w:val="true"/>
      <w:bidi w:val="0"/>
      <w:spacing w:lineRule="auto" w:line="360" w:before="0" w:after="200"/>
      <w:jc w:val="left"/>
    </w:pPr>
    <w:rPr>
      <w:rFonts w:ascii="Times New Roman" w:hAnsi="Times New Roman" w:eastAsia="Droid Sans Fallback" w:cs="Times New Roman"/>
      <w:color w:val="000000"/>
      <w:sz w:val="24"/>
      <w:szCs w:val="24"/>
      <w:lang w:val="en-US" w:eastAsia="en-US" w:bidi="ar-SA"/>
    </w:rPr>
  </w:style>
  <w:style w:type="paragraph" w:styleId="Heading1">
    <w:name w:val="Heading 1"/>
    <w:basedOn w:val="Normal"/>
    <w:uiPriority w:val="9"/>
    <w:qFormat/>
    <w:pPr>
      <w:keepNext/>
      <w:keepLines/>
      <w:suppressLineNumbers/>
      <w:shd w:fill="FFFFFF" w:val="clear"/>
      <w:spacing w:before="480" w:after="0"/>
      <w:outlineLvl w:val="0"/>
    </w:pPr>
    <w:rPr>
      <w:rFonts w:ascii="Calibri" w:hAnsi="Calibri"/>
      <w:b/>
      <w:bCs/>
      <w:sz w:val="32"/>
      <w:szCs w:val="32"/>
    </w:rPr>
  </w:style>
  <w:style w:type="paragraph" w:styleId="Heading2">
    <w:name w:val="Heading 2"/>
    <w:basedOn w:val="Normal"/>
    <w:uiPriority w:val="9"/>
    <w:unhideWhenUsed/>
    <w:qFormat/>
    <w:pPr>
      <w:keepNext/>
      <w:keepLines/>
      <w:suppressLineNumbers/>
      <w:shd w:fill="FFFFFF" w:val="clear"/>
      <w:spacing w:before="200" w:after="0"/>
      <w:outlineLvl w:val="1"/>
    </w:pPr>
    <w:rPr>
      <w:rFonts w:ascii="Calibri" w:hAnsi="Calibri"/>
      <w:b/>
      <w:bCs/>
      <w:sz w:val="28"/>
      <w:szCs w:val="32"/>
    </w:rPr>
  </w:style>
  <w:style w:type="paragraph" w:styleId="Heading3">
    <w:name w:val="Heading 3"/>
    <w:basedOn w:val="Normal"/>
    <w:uiPriority w:val="9"/>
    <w:unhideWhenUsed/>
    <w:qFormat/>
    <w:pPr>
      <w:keepNext/>
      <w:keepLines/>
      <w:suppressLineNumbers/>
      <w:shd w:fill="FFFFFF" w:val="clear"/>
      <w:spacing w:before="200" w:after="0"/>
      <w:outlineLvl w:val="2"/>
    </w:pPr>
    <w:rPr>
      <w:rFonts w:ascii="Calibri" w:hAnsi="Calibri"/>
      <w:b/>
      <w:bCs/>
      <w:sz w:val="26"/>
      <w:szCs w:val="28"/>
    </w:rPr>
  </w:style>
  <w:style w:type="paragraph" w:styleId="Heading4">
    <w:name w:val="Heading 4"/>
    <w:basedOn w:val="Normal"/>
    <w:uiPriority w:val="9"/>
    <w:unhideWhenUsed/>
    <w:qFormat/>
    <w:pPr>
      <w:keepNext/>
      <w:keepLines/>
      <w:shd w:fill="FFFFFF" w:val="clear"/>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hd w:fill="FFFFFF" w:val="clear"/>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hd w:fill="FFFFFF" w:val="clear"/>
      <w:spacing w:before="200" w:after="0"/>
      <w:outlineLvl w:val="5"/>
    </w:pPr>
    <w:rPr>
      <w:rFonts w:ascii="Calibri" w:hAnsi="Calibri"/>
      <w:color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rFonts w:cs="Symbol"/>
    </w:rPr>
  </w:style>
  <w:style w:type="character" w:styleId="ListLabel11" w:customStyle="1">
    <w:name w:val="ListLabel 11"/>
    <w:qFormat/>
    <w:rPr>
      <w:rFonts w:cs="Symbol"/>
    </w:rPr>
  </w:style>
  <w:style w:type="character" w:styleId="ListLabel12" w:customStyle="1">
    <w:name w:val="ListLabel 12"/>
    <w:qFormat/>
    <w:rPr>
      <w:rFonts w:cs="Symbol"/>
    </w:rPr>
  </w:style>
  <w:style w:type="character" w:styleId="ListLabel13" w:customStyle="1">
    <w:name w:val="ListLabel 13"/>
    <w:qFormat/>
    <w:rPr>
      <w:rFonts w:cs="Symbol"/>
    </w:rPr>
  </w:style>
  <w:style w:type="character" w:styleId="ListLabel14" w:customStyle="1">
    <w:name w:val="ListLabel 14"/>
    <w:qFormat/>
    <w:rPr>
      <w:rFonts w:cs="Symbol"/>
    </w:rPr>
  </w:style>
  <w:style w:type="character" w:styleId="ListLabel15" w:customStyle="1">
    <w:name w:val="ListLabel 15"/>
    <w:qFormat/>
    <w:rPr>
      <w:rFonts w:cs="Symbol"/>
    </w:rPr>
  </w:style>
  <w:style w:type="character" w:styleId="ListLabel16" w:customStyle="1">
    <w:name w:val="ListLabel 16"/>
    <w:qFormat/>
    <w:rPr>
      <w:rFonts w:cs="Symbol"/>
    </w:rPr>
  </w:style>
  <w:style w:type="character" w:styleId="ListLabel17" w:customStyle="1">
    <w:name w:val="ListLabel 17"/>
    <w:qFormat/>
    <w:rPr>
      <w:rFonts w:cs="Symbol"/>
    </w:rPr>
  </w:style>
  <w:style w:type="character" w:styleId="ListLabel18" w:customStyle="1">
    <w:name w:val="ListLabel 18"/>
    <w:qFormat/>
    <w:rPr>
      <w:rFonts w:cs="Symbol"/>
    </w:rPr>
  </w:style>
  <w:style w:type="character" w:styleId="ListLabel19" w:customStyle="1">
    <w:name w:val="ListLabel 19"/>
    <w:qFormat/>
    <w:rPr>
      <w:rFonts w:cs="Symbol"/>
    </w:rPr>
  </w:style>
  <w:style w:type="character" w:styleId="ListLabel20" w:customStyle="1">
    <w:name w:val="ListLabel 20"/>
    <w:qFormat/>
    <w:rPr>
      <w:rFonts w:cs="Symbol"/>
    </w:rPr>
  </w:style>
  <w:style w:type="character" w:styleId="ListLabel21" w:customStyle="1">
    <w:name w:val="ListLabel 21"/>
    <w:qFormat/>
    <w:rPr>
      <w:rFonts w:cs="Symbol"/>
    </w:rPr>
  </w:style>
  <w:style w:type="character" w:styleId="ListLabel22" w:customStyle="1">
    <w:name w:val="ListLabel 22"/>
    <w:qFormat/>
    <w:rPr>
      <w:rFonts w:cs="Symbol"/>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semiHidden/>
    <w:unhideWhenUsed/>
    <w:qFormat/>
    <w:rsid w:val="00084035"/>
    <w:rPr>
      <w:sz w:val="16"/>
      <w:szCs w:val="16"/>
    </w:rPr>
  </w:style>
  <w:style w:type="character" w:styleId="CommentTextChar" w:customStyle="1">
    <w:name w:val="Comment Text Char"/>
    <w:basedOn w:val="DefaultParagraphFont"/>
    <w:link w:val="CommentText"/>
    <w:semiHidden/>
    <w:qFormat/>
    <w:rsid w:val="00084035"/>
    <w:rPr>
      <w:rFonts w:ascii="Times New Roman" w:hAnsi="Times New Roman"/>
      <w:color w:val="000000"/>
      <w:szCs w:val="20"/>
      <w:shd w:fill="FFFFFF" w:val="clear"/>
    </w:rPr>
  </w:style>
  <w:style w:type="character" w:styleId="CommentSubjectChar" w:customStyle="1">
    <w:name w:val="Comment Subject Char"/>
    <w:basedOn w:val="CommentTextChar"/>
    <w:link w:val="CommentSubject"/>
    <w:semiHidden/>
    <w:qFormat/>
    <w:rsid w:val="00084035"/>
    <w:rPr>
      <w:rFonts w:ascii="Times New Roman" w:hAnsi="Times New Roman"/>
      <w:color w:val="000000"/>
      <w:szCs w:val="20"/>
      <w:shd w:fill="FFFFFF" w:val="clear"/>
    </w:rPr>
  </w:style>
  <w:style w:type="character" w:styleId="BalloonTextChar" w:customStyle="1">
    <w:name w:val="Balloon Text Char"/>
    <w:basedOn w:val="DefaultParagraphFont"/>
    <w:link w:val="BalloonText"/>
    <w:semiHidden/>
    <w:qFormat/>
    <w:rsid w:val="00084035"/>
    <w:rPr>
      <w:rFonts w:ascii="Segoe UI" w:hAnsi="Segoe UI" w:cs="Segoe UI"/>
      <w:color w:val="000000"/>
      <w:sz w:val="18"/>
      <w:szCs w:val="18"/>
      <w:shd w:fill="FFFFFF" w:val="clear"/>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customStyle="1">
    <w:name w:val="Heading"/>
    <w:basedOn w:val="Normal"/>
    <w:next w:val="TextBody"/>
    <w:qFormat/>
    <w:pPr>
      <w:keepNext/>
      <w:shd w:fill="FFFFFF" w:val="clear"/>
      <w:spacing w:before="240" w:after="120"/>
    </w:pPr>
    <w:rPr>
      <w:rFonts w:ascii="Liberation Sans" w:hAnsi="Liberation Sans" w:cs="FreeSans"/>
      <w:sz w:val="28"/>
      <w:szCs w:val="28"/>
    </w:rPr>
  </w:style>
  <w:style w:type="paragraph" w:styleId="TextBody">
    <w:name w:val="Body Text"/>
    <w:basedOn w:val="Normal"/>
    <w:qFormat/>
    <w:pPr>
      <w:suppressLineNumbers/>
      <w:shd w:fill="FFFFFF" w:val="clear"/>
      <w:spacing w:before="180" w:after="18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customStyle="1">
    <w:name w:val="Index"/>
    <w:basedOn w:val="Normal"/>
    <w:qFormat/>
    <w:pPr>
      <w:suppressLineNumbers/>
      <w:shd w:fill="FFFFFF" w:val="clear"/>
    </w:pPr>
    <w:rPr>
      <w:rFonts w:cs="FreeSans"/>
    </w:rPr>
  </w:style>
  <w:style w:type="paragraph" w:styleId="Caption1">
    <w:name w:val="caption"/>
    <w:basedOn w:val="Normal"/>
    <w:link w:val="CaptionChar"/>
    <w:qFormat/>
    <w:pPr>
      <w:suppressLineNumbers/>
      <w:shd w:fill="FFFFFF" w:val="clear"/>
      <w:spacing w:before="0" w:after="120"/>
    </w:pPr>
    <w:rPr>
      <w:rFonts w:cs="FreeSans"/>
      <w:i/>
      <w:iCs/>
    </w:rPr>
  </w:style>
  <w:style w:type="paragraph" w:styleId="FirstParagraph" w:customStyle="1">
    <w:name w:val="First Paragraph"/>
    <w:basedOn w:val="TextBody"/>
    <w:qFormat/>
    <w:pPr>
      <w:shd w:fill="FFFFFF" w:val="clear"/>
    </w:pPr>
    <w:rPr/>
  </w:style>
  <w:style w:type="paragraph" w:styleId="Compact" w:customStyle="1">
    <w:name w:val="Compact"/>
    <w:basedOn w:val="TextBody"/>
    <w:qFormat/>
    <w:pPr>
      <w:shd w:fill="FFFFFF" w:val="clear"/>
      <w:spacing w:before="36" w:after="36"/>
    </w:pPr>
    <w:rPr/>
  </w:style>
  <w:style w:type="paragraph" w:styleId="Title">
    <w:name w:val="Title"/>
    <w:basedOn w:val="Normal"/>
    <w:qFormat/>
    <w:pPr>
      <w:keepNext/>
      <w:keepLines/>
      <w:shd w:fill="FFFFFF" w:val="clear"/>
      <w:spacing w:before="480" w:after="240"/>
      <w:jc w:val="center"/>
    </w:pPr>
    <w:rPr>
      <w:rFonts w:ascii="Calibri" w:hAnsi="Calibri"/>
      <w:b/>
      <w:bCs/>
      <w:sz w:val="36"/>
      <w:szCs w:val="36"/>
    </w:rPr>
  </w:style>
  <w:style w:type="paragraph" w:styleId="Subtitle">
    <w:name w:val="Subtitle"/>
    <w:basedOn w:val="Title"/>
    <w:qFormat/>
    <w:pPr>
      <w:shd w:fill="FFFFFF" w:val="clear"/>
      <w:spacing w:before="240" w:after="240"/>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Times New Roman"/>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Times New Roman"/>
      <w:color w:val="00000A"/>
      <w:sz w:val="24"/>
      <w:szCs w:val="24"/>
      <w:lang w:val="en-US" w:eastAsia="en-US" w:bidi="ar-SA"/>
    </w:rPr>
  </w:style>
  <w:style w:type="paragraph" w:styleId="Abstract" w:customStyle="1">
    <w:name w:val="Abstract"/>
    <w:basedOn w:val="Normal"/>
    <w:qFormat/>
    <w:pPr>
      <w:keepNext/>
      <w:keepLines/>
      <w:shd w:fill="FFFFFF" w:val="clear"/>
      <w:spacing w:before="300" w:after="300"/>
    </w:pPr>
    <w:rPr>
      <w:sz w:val="20"/>
      <w:szCs w:val="20"/>
    </w:rPr>
  </w:style>
  <w:style w:type="paragraph" w:styleId="Bibliography">
    <w:name w:val="Bibliography"/>
    <w:basedOn w:val="Normal"/>
    <w:qFormat/>
    <w:pPr>
      <w:shd w:fill="FFFFFF" w:val="clear"/>
    </w:pPr>
    <w:rPr/>
  </w:style>
  <w:style w:type="paragraph" w:styleId="BlockText">
    <w:name w:val="Block Text"/>
    <w:basedOn w:val="TextBody"/>
    <w:uiPriority w:val="9"/>
    <w:unhideWhenUsed/>
    <w:qFormat/>
    <w:pPr>
      <w:shd w:fill="FFFFFF" w:val="clear"/>
      <w:spacing w:before="100" w:after="100"/>
    </w:pPr>
    <w:rPr>
      <w:rFonts w:ascii="Calibri" w:hAnsi="Calibri"/>
      <w:bCs/>
      <w:sz w:val="20"/>
      <w:szCs w:val="20"/>
    </w:rPr>
  </w:style>
  <w:style w:type="paragraph" w:styleId="Footnotetext">
    <w:name w:val="footnote text"/>
    <w:basedOn w:val="Normal"/>
    <w:uiPriority w:val="9"/>
    <w:unhideWhenUsed/>
    <w:qFormat/>
    <w:pPr>
      <w:shd w:fill="FFFFFF" w:val="clear"/>
    </w:pPr>
    <w:rPr/>
  </w:style>
  <w:style w:type="paragraph" w:styleId="DefinitionTerm" w:customStyle="1">
    <w:name w:val="Definition Term"/>
    <w:basedOn w:val="Normal"/>
    <w:qFormat/>
    <w:pPr>
      <w:keepNext/>
      <w:keepLines/>
      <w:shd w:fill="FFFFFF" w:val="clear"/>
      <w:spacing w:before="0" w:after="0"/>
    </w:pPr>
    <w:rPr>
      <w:b/>
    </w:rPr>
  </w:style>
  <w:style w:type="paragraph" w:styleId="Definition" w:customStyle="1">
    <w:name w:val="Definition"/>
    <w:basedOn w:val="Normal"/>
    <w:qFormat/>
    <w:pPr>
      <w:shd w:fill="FFFFFF" w:val="clear"/>
    </w:pPr>
    <w:rPr/>
  </w:style>
  <w:style w:type="paragraph" w:styleId="TableCaption" w:customStyle="1">
    <w:name w:val="Table Caption"/>
    <w:basedOn w:val="Caption1"/>
    <w:qFormat/>
    <w:pPr>
      <w:keepNext/>
      <w:shd w:fill="FFFFFF" w:val="clear"/>
    </w:pPr>
    <w:rPr>
      <w:i w:val="false"/>
    </w:rPr>
  </w:style>
  <w:style w:type="paragraph" w:styleId="ImageCaption" w:customStyle="1">
    <w:name w:val="Image Caption"/>
    <w:basedOn w:val="Caption1"/>
    <w:qFormat/>
    <w:pPr>
      <w:shd w:fill="FFFFFF" w:val="clear"/>
    </w:pPr>
    <w:rPr>
      <w:i w:val="false"/>
    </w:rPr>
  </w:style>
  <w:style w:type="paragraph" w:styleId="Figure" w:customStyle="1">
    <w:name w:val="Figure"/>
    <w:basedOn w:val="Normal"/>
    <w:qFormat/>
    <w:pPr>
      <w:shd w:fill="FFFFFF" w:val="clear"/>
    </w:pPr>
    <w:rPr/>
  </w:style>
  <w:style w:type="paragraph" w:styleId="FigurewithCaption" w:customStyle="1">
    <w:name w:val="Figure with Caption"/>
    <w:basedOn w:val="Figure"/>
    <w:qFormat/>
    <w:pPr>
      <w:keepNext/>
      <w:shd w:fill="FFFFFF" w:val="clear"/>
    </w:pPr>
    <w:rPr/>
  </w:style>
  <w:style w:type="paragraph" w:styleId="Toaheading">
    <w:name w:val="toa heading"/>
    <w:basedOn w:val="Heading1"/>
    <w:uiPriority w:val="39"/>
    <w:unhideWhenUsed/>
    <w:qFormat/>
    <w:pPr>
      <w:shd w:fill="FFFFFF" w:val="clear"/>
      <w:spacing w:lineRule="auto" w:line="259" w:before="240" w:after="0"/>
    </w:pPr>
    <w:rPr>
      <w:b w:val="false"/>
      <w:bCs w:val="false"/>
      <w:color w:val="365F91"/>
    </w:rPr>
  </w:style>
  <w:style w:type="paragraph" w:styleId="SourceCode" w:customStyle="1">
    <w:name w:val="Source Code"/>
    <w:basedOn w:val="Normal"/>
    <w:link w:val="VerbatimChar"/>
    <w:qFormat/>
    <w:pPr>
      <w:shd w:val="clear" w:color="auto" w:fill="F8F8F8"/>
    </w:pPr>
    <w:rPr/>
  </w:style>
  <w:style w:type="paragraph" w:styleId="TableContents" w:customStyle="1">
    <w:name w:val="Table Contents"/>
    <w:basedOn w:val="Normal"/>
    <w:qFormat/>
    <w:pPr>
      <w:shd w:fill="FFFFFF" w:val="clear"/>
    </w:pPr>
    <w:rPr/>
  </w:style>
  <w:style w:type="paragraph" w:styleId="TableHeading" w:customStyle="1">
    <w:name w:val="Table Heading"/>
    <w:basedOn w:val="TableContents"/>
    <w:qFormat/>
    <w:pPr>
      <w:shd w:fill="FFFFFF" w:val="clear"/>
    </w:pPr>
    <w:rPr/>
  </w:style>
  <w:style w:type="paragraph" w:styleId="Annotationtext">
    <w:name w:val="annotation text"/>
    <w:basedOn w:val="Normal"/>
    <w:link w:val="CommentTextChar"/>
    <w:semiHidden/>
    <w:unhideWhenUsed/>
    <w:qFormat/>
    <w:rsid w:val="00084035"/>
    <w:pPr>
      <w:shd w:fill="FFFFFF" w:val="clear"/>
      <w:spacing w:lineRule="auto" w:line="240"/>
    </w:pPr>
    <w:rPr>
      <w:sz w:val="20"/>
      <w:szCs w:val="20"/>
    </w:rPr>
  </w:style>
  <w:style w:type="paragraph" w:styleId="Annotationsubject">
    <w:name w:val="annotation subject"/>
    <w:basedOn w:val="Annotationtext"/>
    <w:link w:val="CommentSubjectChar"/>
    <w:semiHidden/>
    <w:unhideWhenUsed/>
    <w:qFormat/>
    <w:rsid w:val="00084035"/>
    <w:pPr>
      <w:shd w:fill="FFFFFF" w:val="clear"/>
    </w:pPr>
    <w:rPr>
      <w:b/>
      <w:bCs/>
    </w:rPr>
  </w:style>
  <w:style w:type="paragraph" w:styleId="BalloonText">
    <w:name w:val="Balloon Text"/>
    <w:basedOn w:val="Normal"/>
    <w:link w:val="BalloonTextChar"/>
    <w:semiHidden/>
    <w:unhideWhenUsed/>
    <w:qFormat/>
    <w:rsid w:val="00084035"/>
    <w:pPr>
      <w:shd w:fill="FFFFFF" w:val="clea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hony.hanley@utoronto.ca" TargetMode="External"/><Relationship Id="rId3" Type="http://schemas.openxmlformats.org/officeDocument/2006/relationships/hyperlink" Target="https://dx.doi.org/10.6084/m9.figshare.3472433"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yperlink" Target="https://doi.org/10.1016/B978-0-12-800101-1.00008-9" TargetMode="External"/><Relationship Id="rId8" Type="http://schemas.openxmlformats.org/officeDocument/2006/relationships/hyperlink" Target="https://doi.org/10.1042/BST0360348" TargetMode="External"/><Relationship Id="rId9" Type="http://schemas.openxmlformats.org/officeDocument/2006/relationships/hyperlink" Target="https://doi.org/10.1210/jc.2012-1428" TargetMode="External"/><Relationship Id="rId10" Type="http://schemas.openxmlformats.org/officeDocument/2006/relationships/hyperlink" Target="https://doi.org/10.2337/db06-1806" TargetMode="External"/><Relationship Id="rId11" Type="http://schemas.openxmlformats.org/officeDocument/2006/relationships/hyperlink" Target="https://doi.org/10.1021/pr300596g" TargetMode="External"/><Relationship Id="rId12" Type="http://schemas.openxmlformats.org/officeDocument/2006/relationships/hyperlink" Target="https://doi.org/10.1111/j.1600-0854.2010.01150.x" TargetMode="External"/><Relationship Id="rId13" Type="http://schemas.openxmlformats.org/officeDocument/2006/relationships/hyperlink" Target="https://doi.org/10.2337/db12-0108" TargetMode="External"/><Relationship Id="rId14" Type="http://schemas.openxmlformats.org/officeDocument/2006/relationships/hyperlink" Target="https://doi.org/10.2337/db13-1130" TargetMode="External"/><Relationship Id="rId15" Type="http://schemas.openxmlformats.org/officeDocument/2006/relationships/hyperlink" Target="https://doi.org/10.1113/jphysiol.2012.247510" TargetMode="External"/><Relationship Id="rId16" Type="http://schemas.openxmlformats.org/officeDocument/2006/relationships/hyperlink" Target="https://doi.org/10.1007/s00125-012-2662-6" TargetMode="External"/><Relationship Id="rId17" Type="http://schemas.openxmlformats.org/officeDocument/2006/relationships/hyperlink" Target="https://doi.org/10.1210/jc.2012-1318" TargetMode="External"/><Relationship Id="rId18" Type="http://schemas.openxmlformats.org/officeDocument/2006/relationships/hyperlink" Target="https://doi.org/10.1111/dme.12550" TargetMode="External"/><Relationship Id="rId19" Type="http://schemas.openxmlformats.org/officeDocument/2006/relationships/hyperlink" Target="https://doi.org/10.1194/jlr.D007534" TargetMode="External"/><Relationship Id="rId20" Type="http://schemas.openxmlformats.org/officeDocument/2006/relationships/hyperlink" Target="https://doi.org/10.1017/S0007114514001640" TargetMode="External"/><Relationship Id="rId21" Type="http://schemas.openxmlformats.org/officeDocument/2006/relationships/hyperlink" Target="https://doi.org/10.1210/jc.2015-4267" TargetMode="External"/><Relationship Id="rId22" Type="http://schemas.openxmlformats.org/officeDocument/2006/relationships/hyperlink" Target="https://doi.org/10.2337/diacare.21.12.2191" TargetMode="External"/><Relationship Id="rId23" Type="http://schemas.openxmlformats.org/officeDocument/2006/relationships/hyperlink" Target="https://doi.org/10.1007/s001250051215" TargetMode="External"/><Relationship Id="rId24" Type="http://schemas.openxmlformats.org/officeDocument/2006/relationships/hyperlink" Target="https://doi.org/10.1097/ede.0b013e318225c2be" TargetMode="External"/><Relationship Id="rId25" Type="http://schemas.openxmlformats.org/officeDocument/2006/relationships/hyperlink" Target="https://doi.org/10.1186/1471-2288-8-70" TargetMode="External"/><Relationship Id="rId26" Type="http://schemas.openxmlformats.org/officeDocument/2006/relationships/hyperlink" Target="https://doi.org/10.1210/jc.2005-1709" TargetMode="External"/><Relationship Id="rId27" Type="http://schemas.openxmlformats.org/officeDocument/2006/relationships/hyperlink" Target="https://doi.org/10.1371/journal.pmed.0040297" TargetMode="External"/><Relationship Id="rId28" Type="http://schemas.openxmlformats.org/officeDocument/2006/relationships/hyperlink" Target="https://doi.org/10.1007/s00125-015-3685-6" TargetMode="External"/><Relationship Id="rId29" Type="http://schemas.openxmlformats.org/officeDocument/2006/relationships/hyperlink" Target="https://doi.org/10.1152/ajpendo.00416.2010" TargetMode="External"/><Relationship Id="rId30" Type="http://schemas.openxmlformats.org/officeDocument/2006/relationships/hyperlink" Target="https://doi.org/10.1152/ajpendo.00313.2009" TargetMode="External"/><Relationship Id="rId31" Type="http://schemas.openxmlformats.org/officeDocument/2006/relationships/hyperlink" Target="https://doi.org/10.1111/j.1464-5491.2011.03566.x" TargetMode="External"/><Relationship Id="rId32" Type="http://schemas.openxmlformats.org/officeDocument/2006/relationships/hyperlink" Target="https://doi.org/10.1097/MOL.0b013e3283544956" TargetMode="External"/><Relationship Id="rId33" Type="http://schemas.openxmlformats.org/officeDocument/2006/relationships/hyperlink" Target="https://doi.org/10.1186/1476-511X-11-30" TargetMode="External"/><Relationship Id="rId34" Type="http://schemas.openxmlformats.org/officeDocument/2006/relationships/hyperlink" Target="https://doi.org/10.3390/nu5020498" TargetMode="External"/><Relationship Id="rId35" Type="http://schemas.openxmlformats.org/officeDocument/2006/relationships/hyperlink" Target="https://doi.org/10.1016/j.vph.2012.05.003" TargetMode="External"/><Relationship Id="rId36" Type="http://schemas.openxmlformats.org/officeDocument/2006/relationships/hyperlink" Target="https://doi.org/10.2337/dc14-1919" TargetMode="External"/><Relationship Id="rId37" Type="http://schemas.openxmlformats.org/officeDocument/2006/relationships/hyperlink" Target="https://doi.org/10.2337/dc13-1504" TargetMode="External"/><Relationship Id="rId38" Type="http://schemas.openxmlformats.org/officeDocument/2006/relationships/hyperlink" Target="https://doi.org/10.1016/j.biochi.2009.01.008" TargetMode="External"/><Relationship Id="rId39" Type="http://schemas.openxmlformats.org/officeDocument/2006/relationships/hyperlink" Target="https://doi.org/10.1210/jc.2012-1035" TargetMode="External"/><Relationship Id="rId40" Type="http://schemas.openxmlformats.org/officeDocument/2006/relationships/hyperlink" Target="https://doi.org/10.2337/db12-1407" TargetMode="External"/><Relationship Id="rId41" Type="http://schemas.openxmlformats.org/officeDocument/2006/relationships/hyperlink" Target="https://doi.org/10.1016/j.talanta.2014.12.039" TargetMode="External"/><Relationship Id="rId42" Type="http://schemas.openxmlformats.org/officeDocument/2006/relationships/hyperlink" Target="https://doi.org/10.1016/j.jchromb.2010.08.035" TargetMode="External"/><Relationship Id="rId43" Type="http://schemas.openxmlformats.org/officeDocument/2006/relationships/comments" Target="comments.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26</Pages>
  <Words>7051</Words>
  <CharactersWithSpaces>40195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2017-10-17T22:19:00Z</dcterms:created>
  <dc:creator>Anthony Hanley</dc:creator>
  <dc:description/>
  <dc:language>en-CA</dc:language>
  <cp:lastModifiedBy>Anthony Hanley</cp:lastModifiedBy>
  <dcterms:modified xsi:type="dcterms:W3CDTF">2017-10-17T22:43:00Z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