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530" w:rsidRDefault="00655A52">
      <w:pPr>
        <w:pStyle w:val="FirstParagraph"/>
      </w:pPr>
      <w:r>
        <w:t>Professor Sally Marshall</w:t>
      </w:r>
      <w:r>
        <w:br/>
        <w:t>Editor-in-Chief</w:t>
      </w:r>
      <w:r>
        <w:br/>
        <w:t>Diabetologia</w:t>
      </w:r>
    </w:p>
    <w:p w:rsidR="009B4530" w:rsidRDefault="00655A52">
      <w:pPr>
        <w:pStyle w:val="BodyText"/>
      </w:pPr>
      <w:r>
        <w:t>Dear Dr. Marshall,</w:t>
      </w:r>
    </w:p>
    <w:p w:rsidR="009B4530" w:rsidRDefault="00655A52">
      <w:pPr>
        <w:pStyle w:val="BodyText"/>
      </w:pPr>
      <w:r>
        <w:t xml:space="preserve">Attached please find </w:t>
      </w:r>
      <w:del w:id="0" w:author="Anthony Hanley" w:date="2017-08-02T21:10:00Z">
        <w:r w:rsidDel="0075542D">
          <w:delText xml:space="preserve">our </w:delText>
        </w:r>
      </w:del>
      <w:ins w:id="1" w:author="Anthony Hanley" w:date="2017-08-02T21:10:00Z">
        <w:r w:rsidR="0075542D">
          <w:t>the</w:t>
        </w:r>
        <w:r w:rsidR="0075542D">
          <w:t xml:space="preserve"> </w:t>
        </w:r>
      </w:ins>
      <w:r>
        <w:t xml:space="preserve">resubmission of </w:t>
      </w:r>
      <w:del w:id="2" w:author="Anthony Hanley" w:date="2017-08-02T21:11:00Z">
        <w:r w:rsidDel="0075542D">
          <w:delText xml:space="preserve">the </w:delText>
        </w:r>
      </w:del>
      <w:ins w:id="3" w:author="Anthony Hanley" w:date="2017-08-02T21:11:00Z">
        <w:r w:rsidR="0075542D">
          <w:t>our</w:t>
        </w:r>
        <w:r w:rsidR="0075542D">
          <w:t xml:space="preserve"> </w:t>
        </w:r>
      </w:ins>
      <w:r>
        <w:t>manuscript entitled, "</w:t>
      </w:r>
      <w:r>
        <w:t>Association of non-esterified fatty acid composition with insulin sensitivity and beta-cell dysfunction in the Prospective Metabolism and Islet Cell</w:t>
      </w:r>
      <w:ins w:id="4" w:author="Anthony Hanley" w:date="2017-08-02T21:11:00Z">
        <w:r w:rsidR="0075542D">
          <w:t xml:space="preserve"> Evaluation Cohort</w:t>
        </w:r>
      </w:ins>
      <w:r>
        <w:t xml:space="preserve">", which we have revised in </w:t>
      </w:r>
      <w:del w:id="5" w:author="Anthony Hanley" w:date="2017-08-02T21:12:00Z">
        <w:r w:rsidDel="0075542D">
          <w:delText>light of reviewer</w:delText>
        </w:r>
      </w:del>
      <w:ins w:id="6" w:author="Anthony Hanley" w:date="2017-08-02T21:12:00Z">
        <w:r w:rsidR="0075542D">
          <w:t>response to</w:t>
        </w:r>
      </w:ins>
      <w:r>
        <w:t xml:space="preserve"> comments </w:t>
      </w:r>
      <w:ins w:id="7" w:author="Anthony Hanley" w:date="2017-08-02T21:12:00Z">
        <w:r w:rsidR="0075542D">
          <w:t xml:space="preserve">from the reviewers and editors.  </w:t>
        </w:r>
      </w:ins>
      <w:del w:id="8" w:author="Anthony Hanley" w:date="2017-08-02T21:12:00Z">
        <w:r w:rsidDel="0075542D">
          <w:delText>and like to have considered for publication in Diabet</w:delText>
        </w:r>
        <w:r w:rsidDel="0075542D">
          <w:delText>ologia</w:delText>
        </w:r>
      </w:del>
      <w:r>
        <w:t>. The work is original and has not been previously published nor is it under consideration for publication elsewhere.</w:t>
      </w:r>
    </w:p>
    <w:p w:rsidR="009B4530" w:rsidRDefault="00655A52">
      <w:pPr>
        <w:pStyle w:val="BodyText"/>
      </w:pPr>
      <w:r>
        <w:t xml:space="preserve">We feel our revised manuscript has been strengthened from </w:t>
      </w:r>
      <w:ins w:id="9" w:author="Anthony Hanley" w:date="2017-08-02T21:12:00Z">
        <w:r w:rsidR="0075542D">
          <w:t xml:space="preserve">incorporation of </w:t>
        </w:r>
      </w:ins>
      <w:r>
        <w:t>the reviewer</w:t>
      </w:r>
      <w:ins w:id="10" w:author="Anthony Hanley" w:date="2017-08-02T21:12:00Z">
        <w:r w:rsidR="0075542D">
          <w:t>s’ and editors’</w:t>
        </w:r>
      </w:ins>
      <w:r>
        <w:t xml:space="preserve"> comments and suggestions. Included are the responses to the r</w:t>
      </w:r>
      <w:r>
        <w:t>eview</w:t>
      </w:r>
      <w:ins w:id="11" w:author="Anthony Hanley" w:date="2017-08-02T21:13:00Z">
        <w:r w:rsidR="0075542D">
          <w:t>s</w:t>
        </w:r>
      </w:ins>
      <w:del w:id="12" w:author="Anthony Hanley" w:date="2017-08-02T21:13:00Z">
        <w:r w:rsidDel="0075542D">
          <w:delText>e</w:delText>
        </w:r>
        <w:r w:rsidDel="0075542D">
          <w:delText>r</w:delText>
        </w:r>
        <w:r w:rsidDel="0075542D">
          <w:delText>s</w:delText>
        </w:r>
      </w:del>
      <w:ins w:id="13" w:author="Anthony Hanley" w:date="2017-08-02T21:14:00Z">
        <w:r w:rsidR="0075542D">
          <w:t xml:space="preserve">, </w:t>
        </w:r>
      </w:ins>
      <w:del w:id="14" w:author="Anthony Hanley" w:date="2017-08-02T21:14:00Z">
        <w:r w:rsidDel="0075542D">
          <w:delText xml:space="preserve"> and the detailed</w:delText>
        </w:r>
      </w:del>
      <w:ins w:id="15" w:author="Anthony Hanley" w:date="2017-08-02T21:14:00Z">
        <w:r w:rsidR="0075542D">
          <w:t>detailed</w:t>
        </w:r>
      </w:ins>
      <w:r>
        <w:t xml:space="preserve"> </w:t>
      </w:r>
      <w:ins w:id="16" w:author="Anthony Hanley" w:date="2017-08-02T21:14:00Z">
        <w:r w:rsidR="0075542D">
          <w:t xml:space="preserve">list of the </w:t>
        </w:r>
      </w:ins>
      <w:r>
        <w:t>changes made to the manuscript</w:t>
      </w:r>
      <w:ins w:id="17" w:author="Anthony Hanley" w:date="2017-08-02T21:14:00Z">
        <w:r w:rsidR="0075542D">
          <w:t>, and the revised paper</w:t>
        </w:r>
      </w:ins>
      <w:r>
        <w:t>. The present study is the first to report on the longitudinal association of the NEFA composition on the underlying disorders of type 2 diabetes. Given that much of the previous literature on total N</w:t>
      </w:r>
      <w:r>
        <w:t>EFA and risk for diabetes has been published in Diabetologia, we believe our results will be of interest to your readers.</w:t>
      </w:r>
    </w:p>
    <w:p w:rsidR="009B4530" w:rsidRDefault="00655A52">
      <w:pPr>
        <w:pStyle w:val="BodyText"/>
      </w:pPr>
      <w:r>
        <w:t>Thank you for considering our revised manuscript and please do not hesitate to contact me for additional information.</w:t>
      </w:r>
    </w:p>
    <w:p w:rsidR="009B4530" w:rsidRDefault="00655A52">
      <w:pPr>
        <w:pStyle w:val="BodyText"/>
      </w:pPr>
      <w:r>
        <w:t>Sincerely,</w:t>
      </w:r>
    </w:p>
    <w:p w:rsidR="009B4530" w:rsidRDefault="00655A52">
      <w:pPr>
        <w:pStyle w:val="BodyText"/>
      </w:pPr>
      <w:r>
        <w:t>Antho</w:t>
      </w:r>
      <w:r>
        <w:t>ny Hanl</w:t>
      </w:r>
      <w:bookmarkStart w:id="18" w:name="_GoBack"/>
      <w:bookmarkEnd w:id="18"/>
      <w:r>
        <w:t>ey</w:t>
      </w:r>
    </w:p>
    <w:sectPr w:rsidR="009B453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5A52" w:rsidRDefault="00655A52">
      <w:pPr>
        <w:spacing w:after="0"/>
      </w:pPr>
      <w:r>
        <w:separator/>
      </w:r>
    </w:p>
  </w:endnote>
  <w:endnote w:type="continuationSeparator" w:id="0">
    <w:p w:rsidR="00655A52" w:rsidRDefault="00655A5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5A52" w:rsidRDefault="00655A52">
      <w:r>
        <w:separator/>
      </w:r>
    </w:p>
  </w:footnote>
  <w:footnote w:type="continuationSeparator" w:id="0">
    <w:p w:rsidR="00655A52" w:rsidRDefault="00655A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D0A630C5"/>
    <w:multiLevelType w:val="multilevel"/>
    <w:tmpl w:val="7EAE3A7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7EF4F80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thony Hanley">
    <w15:presenceInfo w15:providerId="Windows Live" w15:userId="7f45f5a59c97dda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90D07"/>
    <w:rsid w:val="00655A52"/>
    <w:rsid w:val="0070652D"/>
    <w:rsid w:val="0075542D"/>
    <w:rsid w:val="00784D58"/>
    <w:rsid w:val="008D6863"/>
    <w:rsid w:val="009B4530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1FFA08-D443-4C47-9934-536A5400E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Anthony Hanley</dc:creator>
  <cp:lastModifiedBy>Anthony Hanley</cp:lastModifiedBy>
  <cp:revision>3</cp:revision>
  <dcterms:created xsi:type="dcterms:W3CDTF">2017-08-03T01:10:00Z</dcterms:created>
  <dcterms:modified xsi:type="dcterms:W3CDTF">2017-08-03T01:14:00Z</dcterms:modified>
</cp:coreProperties>
</file>